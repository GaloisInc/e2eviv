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5B164" w14:textId="119A121A" w:rsidR="000A481E" w:rsidRDefault="000A481E" w:rsidP="00D1558C">
      <w:pPr>
        <w:pStyle w:val="Heading1"/>
        <w:spacing w:before="120"/>
      </w:pPr>
      <w:r>
        <w:t>End to end verifiability</w:t>
      </w:r>
      <w:r w:rsidR="00590132">
        <w:t xml:space="preserve">: what it is and </w:t>
      </w:r>
      <w:r w:rsidR="0038714F">
        <w:t>what it’s for</w:t>
      </w:r>
      <w:r>
        <w:t xml:space="preserve">  </w:t>
      </w:r>
    </w:p>
    <w:p w14:paraId="41BA8768" w14:textId="3A157486" w:rsidR="00B16393" w:rsidRDefault="00160BAB" w:rsidP="00D1558C">
      <w:pPr>
        <w:spacing w:before="120"/>
      </w:pPr>
      <w:r>
        <w:t xml:space="preserve">DRAFT </w:t>
      </w:r>
      <w:r w:rsidR="00803E23">
        <w:t>June 30</w:t>
      </w:r>
      <w:r w:rsidR="00803E23" w:rsidRPr="00803E23">
        <w:rPr>
          <w:vertAlign w:val="superscript"/>
        </w:rPr>
        <w:t>th</w:t>
      </w:r>
      <w:r w:rsidR="00803E23">
        <w:t xml:space="preserve">, 2014.  </w:t>
      </w:r>
      <w:r w:rsidR="00B16393">
        <w:t xml:space="preserve">Based on discussion so far including Josh Benaloh, Ron Rivest, Peter Ryan, Philip Stark, </w:t>
      </w:r>
      <w:proofErr w:type="gramStart"/>
      <w:r w:rsidR="00B16393">
        <w:t>Vanessa</w:t>
      </w:r>
      <w:proofErr w:type="gramEnd"/>
      <w:r w:rsidR="00B16393">
        <w:t xml:space="preserve"> Teague &amp; </w:t>
      </w:r>
      <w:proofErr w:type="spellStart"/>
      <w:r w:rsidR="00B16393">
        <w:t>Poorvi</w:t>
      </w:r>
      <w:proofErr w:type="spellEnd"/>
      <w:r w:rsidR="00B16393">
        <w:t xml:space="preserve"> </w:t>
      </w:r>
      <w:proofErr w:type="spellStart"/>
      <w:r w:rsidR="00B16393">
        <w:t>Vora</w:t>
      </w:r>
      <w:proofErr w:type="spellEnd"/>
      <w:r w:rsidR="00B16393">
        <w:t xml:space="preserve">.  Other input welcome. </w:t>
      </w:r>
    </w:p>
    <w:p w14:paraId="328E9717" w14:textId="3E3082F5" w:rsidR="00BE2AC0" w:rsidRPr="00B16393" w:rsidRDefault="00BE2AC0" w:rsidP="00D1558C">
      <w:pPr>
        <w:spacing w:before="120"/>
      </w:pPr>
      <w:r>
        <w:t xml:space="preserve">This pamphlet aims to describe end-to-end election verifiability (E2E-V) to a nontechnical audience.  We start by describing what problem E2E-V aims to solve, then offer a concrete (but non-technical) definition, then discuss the remaining outstanding issues.  We conclude with some specific examples of real deployments and some suggestions for future practical directions.  Our intended audience is election officials, public policymakers, and anyone else with an interest in running secure, transparent and evidence-based electronic </w:t>
      </w:r>
      <w:commentRangeStart w:id="0"/>
      <w:r>
        <w:t>elections</w:t>
      </w:r>
      <w:commentRangeEnd w:id="0"/>
      <w:r w:rsidR="00B467E3">
        <w:rPr>
          <w:rStyle w:val="CommentReference"/>
        </w:rPr>
        <w:commentReference w:id="0"/>
      </w:r>
      <w:r>
        <w:t>.</w:t>
      </w:r>
    </w:p>
    <w:p w14:paraId="02D0E308" w14:textId="22A260AE" w:rsidR="000831CB" w:rsidRPr="000831CB" w:rsidRDefault="000831CB" w:rsidP="00D1558C">
      <w:pPr>
        <w:pStyle w:val="Heading2"/>
        <w:spacing w:before="120"/>
      </w:pPr>
      <w:r>
        <w:t>Introduction</w:t>
      </w:r>
    </w:p>
    <w:p w14:paraId="4F82EAD2" w14:textId="77777777" w:rsidR="00B81B04" w:rsidRDefault="00020092" w:rsidP="00D1558C">
      <w:pPr>
        <w:spacing w:before="120"/>
      </w:pPr>
      <w:r>
        <w:t>Getting the election outcome right isn’t good enough.  The outcome must also be demonstrated, with evidence, to be correct.</w:t>
      </w:r>
    </w:p>
    <w:p w14:paraId="6C775B8B" w14:textId="6AA093C9" w:rsidR="00FE69C1" w:rsidRDefault="00F24380" w:rsidP="00D1558C">
      <w:pPr>
        <w:spacing w:before="120"/>
      </w:pPr>
      <w:r>
        <w:t xml:space="preserve">In an idealised election, </w:t>
      </w:r>
      <w:r w:rsidR="00B77BEF">
        <w:t>all voters</w:t>
      </w:r>
      <w:r w:rsidR="00E56D97">
        <w:t xml:space="preserve"> vote in their home polling place</w:t>
      </w:r>
      <w:r w:rsidR="00B77BEF">
        <w:t>s</w:t>
      </w:r>
      <w:r w:rsidR="00E56D97">
        <w:t xml:space="preserve"> on paper ballot</w:t>
      </w:r>
      <w:r w:rsidR="00B77BEF">
        <w:t>s</w:t>
      </w:r>
      <w:r w:rsidR="00E56D97">
        <w:t xml:space="preserve">, and every candidate sends observers to watch the ballot boxes throughout the day and </w:t>
      </w:r>
      <w:r w:rsidR="00B77BEF">
        <w:t xml:space="preserve">to </w:t>
      </w:r>
      <w:r w:rsidR="00E56D97">
        <w:t>scrutinize the count afterwards</w:t>
      </w:r>
      <w:r w:rsidR="00B77BEF">
        <w:t xml:space="preserve">. Then, </w:t>
      </w:r>
      <w:r w:rsidR="00E56D97">
        <w:t>the announced outcome comes with an evidence trail attested to by everyone who was present.  Properly</w:t>
      </w:r>
      <w:r w:rsidR="00B77BEF">
        <w:t xml:space="preserve"> </w:t>
      </w:r>
      <w:r w:rsidR="00E56D97">
        <w:t>implemented paper recounts, conducted transparently under observation, can reinforce (or sometimes reverse with evidence) the announced outcome.</w:t>
      </w:r>
    </w:p>
    <w:p w14:paraId="39FFE652" w14:textId="137B6FEC" w:rsidR="00EB0672" w:rsidRDefault="00EB0672" w:rsidP="00D1558C">
      <w:pPr>
        <w:spacing w:before="120"/>
      </w:pPr>
      <w:r>
        <w:t>Of course, in the real world observers don’t always show up</w:t>
      </w:r>
      <w:r w:rsidR="00B77BEF">
        <w:t>;</w:t>
      </w:r>
      <w:r>
        <w:t xml:space="preserve"> remote voters must cast their ballot</w:t>
      </w:r>
      <w:r w:rsidR="00B77BEF">
        <w:t>s</w:t>
      </w:r>
      <w:r>
        <w:t xml:space="preserve"> </w:t>
      </w:r>
      <w:r w:rsidR="00B77BEF">
        <w:t xml:space="preserve">through insecure methods </w:t>
      </w:r>
      <w:r>
        <w:t>such as (snail) mail</w:t>
      </w:r>
      <w:r w:rsidR="00B77BEF">
        <w:t>;</w:t>
      </w:r>
      <w:r>
        <w:t xml:space="preserve"> </w:t>
      </w:r>
      <w:r w:rsidR="00B77BEF">
        <w:t xml:space="preserve">and many </w:t>
      </w:r>
      <w:r>
        <w:t xml:space="preserve">elections are so large that hand counts are </w:t>
      </w:r>
      <w:r w:rsidR="00125A34">
        <w:t xml:space="preserve">infeasible </w:t>
      </w:r>
      <w:r>
        <w:t>or so complicated (e.g. IRV) that they can’t be counted at the precinct.</w:t>
      </w:r>
    </w:p>
    <w:p w14:paraId="75B06D7E" w14:textId="51861CE6" w:rsidR="00C36CDC" w:rsidRDefault="00E56D97" w:rsidP="00D1558C">
      <w:pPr>
        <w:spacing w:before="120"/>
      </w:pPr>
      <w:r>
        <w:t xml:space="preserve">How can we </w:t>
      </w:r>
      <w:r w:rsidR="00125A34">
        <w:t xml:space="preserve">produce </w:t>
      </w:r>
      <w:r w:rsidR="00EB0672">
        <w:t xml:space="preserve">convincing </w:t>
      </w:r>
      <w:r>
        <w:t xml:space="preserve">evidence </w:t>
      </w:r>
      <w:r w:rsidR="00B77BEF">
        <w:t xml:space="preserve">that election outcomes are correct </w:t>
      </w:r>
      <w:r>
        <w:t xml:space="preserve">when elections are large and </w:t>
      </w:r>
      <w:proofErr w:type="gramStart"/>
      <w:r>
        <w:t>voters</w:t>
      </w:r>
      <w:proofErr w:type="gramEnd"/>
      <w:r>
        <w:t xml:space="preserve"> mobile?  Most of the USA has (slowly) accepted that </w:t>
      </w:r>
      <w:r w:rsidR="001D058C">
        <w:t xml:space="preserve">electronic </w:t>
      </w:r>
      <w:r>
        <w:t xml:space="preserve">records </w:t>
      </w:r>
      <w:r w:rsidR="00B77BEF">
        <w:t>from</w:t>
      </w:r>
      <w:r>
        <w:t xml:space="preserve"> paperless DREs are not good evidence, motivating a return to permanent paper records.  New techniques for risk-limiting audits have convinced most people that a properly conducted random audit is a good (and much cheaper) substitute for a full manual count in many circumstances.</w:t>
      </w:r>
      <w:r w:rsidR="00096A1D">
        <w:t xml:space="preserve">  But </w:t>
      </w:r>
      <w:r w:rsidR="00B77BEF">
        <w:t xml:space="preserve">audits </w:t>
      </w:r>
      <w:r w:rsidR="00096A1D">
        <w:t xml:space="preserve">still rely on the </w:t>
      </w:r>
      <w:r w:rsidR="00B77BEF">
        <w:t xml:space="preserve">integrity and completeness </w:t>
      </w:r>
      <w:r w:rsidR="00096A1D">
        <w:t>of the paper records that are audited</w:t>
      </w:r>
      <w:r w:rsidR="00B77BEF">
        <w:t>—which itself requires evidence</w:t>
      </w:r>
      <w:r w:rsidR="00096A1D">
        <w:t>.  Th</w:t>
      </w:r>
      <w:r w:rsidR="00B77BEF">
        <w:t xml:space="preserve">e integrity of the audit trail </w:t>
      </w:r>
      <w:r w:rsidR="00096A1D">
        <w:t xml:space="preserve">may be </w:t>
      </w:r>
      <w:r w:rsidR="00B77BEF">
        <w:t>difficult to guarantee</w:t>
      </w:r>
      <w:r w:rsidR="00096A1D">
        <w:t>.  It may be verifiable (</w:t>
      </w:r>
      <w:r w:rsidR="00B77BEF">
        <w:t xml:space="preserve">for ballots cast </w:t>
      </w:r>
      <w:r w:rsidR="00096A1D">
        <w:t>in person) or not (for remote voting).</w:t>
      </w:r>
      <w:r w:rsidR="00C36CDC">
        <w:t xml:space="preserve">  </w:t>
      </w:r>
      <w:r w:rsidR="00096A1D">
        <w:t xml:space="preserve">The problem of verifiably secure transport </w:t>
      </w:r>
      <w:r w:rsidR="00B77BEF">
        <w:t xml:space="preserve">and storage </w:t>
      </w:r>
      <w:r w:rsidR="00096A1D">
        <w:t xml:space="preserve">of paper records is particularly acute for remote voting, </w:t>
      </w:r>
      <w:r w:rsidR="00B77BEF">
        <w:t xml:space="preserve">whether </w:t>
      </w:r>
      <w:r w:rsidR="00096A1D">
        <w:t xml:space="preserve">in a supervised or unsupervised polling place.  </w:t>
      </w:r>
    </w:p>
    <w:p w14:paraId="2E06E5B3" w14:textId="08A99429" w:rsidR="0063369F" w:rsidRDefault="00263C44" w:rsidP="00D1558C">
      <w:pPr>
        <w:spacing w:before="120"/>
      </w:pPr>
      <w:r>
        <w:t xml:space="preserve">End to end </w:t>
      </w:r>
      <w:r w:rsidR="00B77BEF">
        <w:t xml:space="preserve">cryptographic </w:t>
      </w:r>
      <w:r>
        <w:t xml:space="preserve">verifiability </w:t>
      </w:r>
      <w:r w:rsidR="00115E91">
        <w:t xml:space="preserve">is a collection of techniques for </w:t>
      </w:r>
      <w:r>
        <w:t>replicat</w:t>
      </w:r>
      <w:r w:rsidR="00115E91">
        <w:t>ing</w:t>
      </w:r>
      <w:r w:rsidR="00B77BEF">
        <w:t xml:space="preserve"> and in some ways </w:t>
      </w:r>
      <w:r>
        <w:t>exceed</w:t>
      </w:r>
      <w:r w:rsidR="00115E91">
        <w:t>ing</w:t>
      </w:r>
      <w:r>
        <w:t xml:space="preserve"> the standards of evidence provided by an ideal, observed, polling place.  </w:t>
      </w:r>
      <w:r w:rsidR="00F24380">
        <w:t xml:space="preserve">This includes </w:t>
      </w:r>
    </w:p>
    <w:p w14:paraId="1EF19E5C" w14:textId="2B32BA3E" w:rsidR="0063369F" w:rsidRDefault="00F24380" w:rsidP="00D1558C">
      <w:pPr>
        <w:pStyle w:val="ListParagraph"/>
        <w:numPr>
          <w:ilvl w:val="0"/>
          <w:numId w:val="2"/>
        </w:numPr>
        <w:spacing w:before="120"/>
      </w:pPr>
      <w:r>
        <w:t>inviting voter</w:t>
      </w:r>
      <w:r w:rsidR="00F315A0">
        <w:t>s</w:t>
      </w:r>
      <w:r>
        <w:t xml:space="preserve"> to verify that their (electronic or paper) vote</w:t>
      </w:r>
      <w:r w:rsidR="00F315A0">
        <w:t>s</w:t>
      </w:r>
      <w:r>
        <w:t xml:space="preserve"> </w:t>
      </w:r>
      <w:r w:rsidR="00F315A0">
        <w:t>are</w:t>
      </w:r>
      <w:r>
        <w:t xml:space="preserve"> cast according to their intention, and </w:t>
      </w:r>
    </w:p>
    <w:p w14:paraId="098DC13C" w14:textId="6424197C" w:rsidR="0063369F" w:rsidRDefault="00F24380" w:rsidP="00D1558C">
      <w:pPr>
        <w:pStyle w:val="ListParagraph"/>
        <w:numPr>
          <w:ilvl w:val="0"/>
          <w:numId w:val="2"/>
        </w:numPr>
        <w:spacing w:before="120"/>
      </w:pPr>
      <w:r>
        <w:t xml:space="preserve">allowing the public to verify that all the </w:t>
      </w:r>
      <w:r w:rsidR="00F315A0">
        <w:t xml:space="preserve">cast </w:t>
      </w:r>
      <w:r>
        <w:t xml:space="preserve">votes are </w:t>
      </w:r>
      <w:r w:rsidR="00803E23">
        <w:t xml:space="preserve">correctly </w:t>
      </w:r>
      <w:r>
        <w:t xml:space="preserve">included </w:t>
      </w:r>
      <w:r w:rsidR="00F315A0">
        <w:t>in the tally</w:t>
      </w:r>
    </w:p>
    <w:p w14:paraId="13738006" w14:textId="7529B843" w:rsidR="00263C44" w:rsidRDefault="00F24380" w:rsidP="00D1558C">
      <w:pPr>
        <w:spacing w:before="120"/>
      </w:pPr>
      <w:r>
        <w:t>Of course, all these kinds of verification involve some assumptions.</w:t>
      </w:r>
      <w:r w:rsidR="0063369F">
        <w:t xml:space="preserve">  </w:t>
      </w:r>
      <w:r w:rsidR="00D17788">
        <w:t>(</w:t>
      </w:r>
      <w:r w:rsidR="00263C44">
        <w:t>End to end verifiability implies software independence</w:t>
      </w:r>
      <w:r w:rsidR="005F6D1E">
        <w:t>, assuming you can find at least some valid verification software</w:t>
      </w:r>
      <w:r w:rsidR="00263C44">
        <w:t>.</w:t>
      </w:r>
      <w:r w:rsidR="00D17788">
        <w:t>)</w:t>
      </w:r>
    </w:p>
    <w:p w14:paraId="70798302" w14:textId="3D4892EB" w:rsidR="000831CB" w:rsidRDefault="000831CB" w:rsidP="00D1558C">
      <w:pPr>
        <w:pStyle w:val="Heading2"/>
        <w:spacing w:before="120"/>
      </w:pPr>
      <w:r>
        <w:t>About end to end verifiability</w:t>
      </w:r>
    </w:p>
    <w:p w14:paraId="51031C94" w14:textId="4A63C496" w:rsidR="006B6FBE" w:rsidRPr="00091364" w:rsidRDefault="0069464F" w:rsidP="00D1558C">
      <w:pPr>
        <w:pStyle w:val="Heading3"/>
        <w:spacing w:before="120"/>
      </w:pPr>
      <w:r w:rsidRPr="00091364">
        <w:t xml:space="preserve">What is it? </w:t>
      </w:r>
    </w:p>
    <w:p w14:paraId="7F6C2EA8" w14:textId="570C5B0C" w:rsidR="00D17788" w:rsidRDefault="00D17788" w:rsidP="00D1558C">
      <w:pPr>
        <w:spacing w:before="120"/>
      </w:pPr>
      <w:r>
        <w:t xml:space="preserve">It’s really a question of trust.  In the ideal polling place we imagined earlier, there were no trusted officials and no trusted hardware or software.  </w:t>
      </w:r>
      <w:r w:rsidR="00C935A8">
        <w:t xml:space="preserve">The only </w:t>
      </w:r>
      <w:r>
        <w:t xml:space="preserve">assumption </w:t>
      </w:r>
      <w:r w:rsidR="00C935A8">
        <w:t xml:space="preserve">was </w:t>
      </w:r>
      <w:r>
        <w:t>that the observers paid careful attention to the evidence they were shown, and told the truth about it afterwards.</w:t>
      </w:r>
    </w:p>
    <w:p w14:paraId="74D0DB5E" w14:textId="57F29DF6" w:rsidR="000A3D87" w:rsidRPr="000A3D87" w:rsidRDefault="00D17788" w:rsidP="00D1558C">
      <w:pPr>
        <w:spacing w:before="120"/>
        <w:rPr>
          <w:i/>
        </w:rPr>
      </w:pPr>
      <w:bookmarkStart w:id="1" w:name="_GoBack"/>
      <w:bookmarkEnd w:id="1"/>
      <w:r w:rsidRPr="000A3D87">
        <w:rPr>
          <w:i/>
        </w:rPr>
        <w:lastRenderedPageBreak/>
        <w:t xml:space="preserve">End to end verifiable election techniques aim </w:t>
      </w:r>
      <w:r w:rsidR="000A3D87" w:rsidRPr="000A3D87">
        <w:rPr>
          <w:i/>
        </w:rPr>
        <w:t xml:space="preserve">to produce an election result that requires </w:t>
      </w:r>
      <w:r w:rsidRPr="000A3D87">
        <w:rPr>
          <w:i/>
        </w:rPr>
        <w:t xml:space="preserve">no </w:t>
      </w:r>
      <w:r w:rsidR="00EB0672" w:rsidRPr="000A3D87">
        <w:rPr>
          <w:i/>
        </w:rPr>
        <w:t xml:space="preserve">trust to be vested in software, hardware, election officials or even </w:t>
      </w:r>
      <w:commentRangeStart w:id="2"/>
      <w:r w:rsidR="00EB0672" w:rsidRPr="000A3D87">
        <w:rPr>
          <w:i/>
        </w:rPr>
        <w:t>observers</w:t>
      </w:r>
      <w:commentRangeEnd w:id="2"/>
      <w:r w:rsidR="000A3D87" w:rsidRPr="000A3D87">
        <w:rPr>
          <w:rStyle w:val="CommentReference"/>
          <w:i/>
        </w:rPr>
        <w:commentReference w:id="2"/>
      </w:r>
      <w:r w:rsidR="00EB0672" w:rsidRPr="000A3D87">
        <w:rPr>
          <w:i/>
        </w:rPr>
        <w:t>.</w:t>
      </w:r>
      <w:r w:rsidR="00F315A0">
        <w:rPr>
          <w:rStyle w:val="FootnoteReference"/>
          <w:i/>
        </w:rPr>
        <w:footnoteReference w:id="1"/>
      </w:r>
      <w:r w:rsidR="00F24380" w:rsidRPr="000A3D87">
        <w:rPr>
          <w:i/>
        </w:rPr>
        <w:t xml:space="preserve">  </w:t>
      </w:r>
    </w:p>
    <w:p w14:paraId="7446DB83" w14:textId="11144758" w:rsidR="008D2D69" w:rsidRDefault="00F24380" w:rsidP="00D1558C">
      <w:pPr>
        <w:spacing w:before="120"/>
      </w:pPr>
      <w:r>
        <w:t>In practice the verification steps are performed by sophisticated software, so everyone would have to choose some version(s) of the verification software to run, and trust that at least one of them was correct</w:t>
      </w:r>
      <w:r w:rsidR="005C2CB5">
        <w:t>.</w:t>
      </w:r>
      <w:r w:rsidR="00F315A0">
        <w:t xml:space="preserve"> Voters also need to trust that other voters are checking their votes.</w:t>
      </w:r>
    </w:p>
    <w:p w14:paraId="5D6033CA" w14:textId="77777777" w:rsidR="006B6FBE" w:rsidRPr="00091364" w:rsidRDefault="0069464F" w:rsidP="00D1558C">
      <w:pPr>
        <w:pStyle w:val="Heading3"/>
        <w:spacing w:before="120"/>
      </w:pPr>
      <w:r w:rsidRPr="00091364">
        <w:t xml:space="preserve">Why would you want it?  </w:t>
      </w:r>
    </w:p>
    <w:p w14:paraId="4EAFA852" w14:textId="3E2DEEB9" w:rsidR="003E587F" w:rsidRDefault="003E587F" w:rsidP="00D1558C">
      <w:pPr>
        <w:spacing w:before="120"/>
      </w:pPr>
      <w:r>
        <w:t xml:space="preserve">Because the flip side of having no </w:t>
      </w:r>
      <w:r w:rsidR="00F315A0">
        <w:t xml:space="preserve">need to </w:t>
      </w:r>
      <w:r>
        <w:t>trust components or people is the production of an evidence trail that links every step of the voting process from voters expressing their intentions to the announcement of a result.</w:t>
      </w:r>
    </w:p>
    <w:p w14:paraId="43D926C2" w14:textId="77777777" w:rsidR="006B6FBE" w:rsidRPr="00091364" w:rsidRDefault="0069464F" w:rsidP="00D1558C">
      <w:pPr>
        <w:pStyle w:val="Heading3"/>
        <w:spacing w:before="120"/>
      </w:pPr>
      <w:r w:rsidRPr="00091364">
        <w:t xml:space="preserve">How can you tell whether you’ve got it? </w:t>
      </w:r>
    </w:p>
    <w:p w14:paraId="7CB0B990" w14:textId="63BA41AD" w:rsidR="00D17788" w:rsidRDefault="00D17788" w:rsidP="00D1558C">
      <w:pPr>
        <w:spacing w:before="120"/>
      </w:pPr>
      <w:r>
        <w:t xml:space="preserve">Now that end to end verifiability has become so popular, numerous electronic voting software vendors have decided they </w:t>
      </w:r>
      <w:r w:rsidR="00F315A0">
        <w:t xml:space="preserve">(already) </w:t>
      </w:r>
      <w:r>
        <w:t xml:space="preserve">sell it.  </w:t>
      </w:r>
      <w:r w:rsidR="00F315A0">
        <w:t>Claims are easy</w:t>
      </w:r>
      <w:r w:rsidR="00474167">
        <w:t xml:space="preserve"> to make</w:t>
      </w:r>
      <w:r w:rsidR="00F315A0">
        <w:t>, but implementing E2E-V methods is not easy—</w:t>
      </w:r>
      <w:r w:rsidR="00764503">
        <w:t xml:space="preserve">despite having examined many </w:t>
      </w:r>
      <w:r w:rsidR="00F315A0">
        <w:t xml:space="preserve">commercial </w:t>
      </w:r>
      <w:r w:rsidR="00764503">
        <w:t xml:space="preserve">products, we know of no </w:t>
      </w:r>
      <w:r w:rsidR="00F315A0">
        <w:t xml:space="preserve">vendors </w:t>
      </w:r>
      <w:r w:rsidR="00764503">
        <w:t xml:space="preserve">that </w:t>
      </w:r>
      <w:r w:rsidR="00F315A0">
        <w:t>do offer true E2E-V.</w:t>
      </w:r>
      <w:r w:rsidR="00304C1C">
        <w:t xml:space="preserve"> The crucial properties are the two kinds of verification mentioned above, with complete freedom about which software to trust to do the verifying.</w:t>
      </w:r>
      <w:r>
        <w:t xml:space="preserve"> </w:t>
      </w:r>
      <w:r w:rsidR="00764503">
        <w:t xml:space="preserve"> If your voters and election observers do not have complete freedom about which software to trust to do the verification, </w:t>
      </w:r>
      <w:r w:rsidR="00474167">
        <w:t xml:space="preserve">or if only a privileged few are able to verify at all, </w:t>
      </w:r>
      <w:r w:rsidR="00764503">
        <w:t>then the system is not offering genuine E2E-V.</w:t>
      </w:r>
    </w:p>
    <w:p w14:paraId="22CBC865" w14:textId="77777777" w:rsidR="006B6FBE" w:rsidRPr="00091364" w:rsidRDefault="0069464F" w:rsidP="00D1558C">
      <w:pPr>
        <w:pStyle w:val="Heading3"/>
        <w:spacing w:before="120"/>
      </w:pPr>
      <w:r w:rsidRPr="00091364">
        <w:t xml:space="preserve">What procedures are necessary to support it (does it still need paper? </w:t>
      </w:r>
      <w:proofErr w:type="gramStart"/>
      <w:r w:rsidRPr="00091364">
        <w:t>Audits?)?</w:t>
      </w:r>
      <w:proofErr w:type="gramEnd"/>
      <w:r w:rsidRPr="00091364">
        <w:t xml:space="preserve">  </w:t>
      </w:r>
    </w:p>
    <w:p w14:paraId="7ED38090" w14:textId="1ACFA526" w:rsidR="00091364" w:rsidRDefault="00013C93" w:rsidP="00D1558C">
      <w:pPr>
        <w:spacing w:before="120"/>
      </w:pPr>
      <w:r>
        <w:t xml:space="preserve"> A verifiable election that nobody bothers to verify does not produce any meaningful evidence.  Just </w:t>
      </w:r>
      <w:r w:rsidR="000D472E">
        <w:t xml:space="preserve">as </w:t>
      </w:r>
      <w:r>
        <w:t xml:space="preserve">a VVPAT </w:t>
      </w:r>
      <w:r w:rsidR="00F315A0">
        <w:t xml:space="preserve">only helps if voters actually check their own votes and auditors actually audit the evidence trail, </w:t>
      </w:r>
      <w:r>
        <w:t xml:space="preserve">end-to-end verifiability </w:t>
      </w:r>
      <w:r w:rsidR="00F315A0">
        <w:t xml:space="preserve">provides little evidence unless enough voters do their part and </w:t>
      </w:r>
      <w:r>
        <w:t>the public perform</w:t>
      </w:r>
      <w:r w:rsidR="00F315A0">
        <w:t>s</w:t>
      </w:r>
      <w:r>
        <w:t xml:space="preserve"> the verification necessary for producing the evidence.   These procedures vary between end-to-end verifiable systems, but they are in general a considerable extra burden on voters and election officials. </w:t>
      </w:r>
      <w:r w:rsidR="00F315A0">
        <w:t xml:space="preserve"> In particular, the voters’ role may be quite complicated; usability is a big concern.</w:t>
      </w:r>
      <w:r>
        <w:t xml:space="preserve"> It would be difficult to make sure voters got the procedures right if they were voting from home.</w:t>
      </w:r>
    </w:p>
    <w:p w14:paraId="12F80528" w14:textId="285BC62E" w:rsidR="00F07C4C" w:rsidRDefault="00F07C4C" w:rsidP="00D1558C">
      <w:pPr>
        <w:spacing w:before="120"/>
      </w:pPr>
      <w:r>
        <w:t xml:space="preserve">Running an end to end verifiable system correctly requires substantial new training for </w:t>
      </w:r>
      <w:proofErr w:type="spellStart"/>
      <w:r>
        <w:t>pollworkers</w:t>
      </w:r>
      <w:proofErr w:type="spellEnd"/>
      <w:r>
        <w:t xml:space="preserve"> and careful following of unfamiliar procedures.  </w:t>
      </w:r>
      <w:r w:rsidR="0073526E">
        <w:t>If the correct procedures are not followed, undetectable vote manipulation may be possible, or the announced election result may not be supported by convincing evidence.</w:t>
      </w:r>
    </w:p>
    <w:p w14:paraId="4FEA9849" w14:textId="77777777" w:rsidR="006B6FBE" w:rsidRDefault="0069464F" w:rsidP="00D1558C">
      <w:pPr>
        <w:pStyle w:val="Heading3"/>
        <w:spacing w:before="120"/>
      </w:pPr>
      <w:r w:rsidRPr="00091364">
        <w:t xml:space="preserve">What trust assumptions remain? </w:t>
      </w:r>
    </w:p>
    <w:p w14:paraId="26811653" w14:textId="77777777" w:rsidR="002E234D" w:rsidRDefault="002E234D" w:rsidP="00D1558C">
      <w:pPr>
        <w:spacing w:before="120"/>
      </w:pPr>
      <w:r>
        <w:t xml:space="preserve">Just because people </w:t>
      </w:r>
      <w:r w:rsidRPr="00CA7A46">
        <w:rPr>
          <w:i/>
        </w:rPr>
        <w:t>can</w:t>
      </w:r>
      <w:r>
        <w:t xml:space="preserve"> verify, doesn’t mean that enough of them did, in a sufficiently unpredictable way, to induce confidence in the result.  If voters care to verify, they can;</w:t>
      </w:r>
    </w:p>
    <w:p w14:paraId="414241B3" w14:textId="77777777" w:rsidR="002E234D" w:rsidRDefault="002E234D" w:rsidP="00D1558C">
      <w:pPr>
        <w:spacing w:before="120"/>
        <w:rPr>
          <w:ins w:id="5" w:author="Vanessa Teague" w:date="2014-07-01T11:05:00Z"/>
        </w:rPr>
      </w:pPr>
      <w:proofErr w:type="gramStart"/>
      <w:r>
        <w:t>if</w:t>
      </w:r>
      <w:proofErr w:type="gramEnd"/>
      <w:r>
        <w:t xml:space="preserve"> not enough voters care to verify, then the system doesn’t necessarily produce enough evidence to support the election result.</w:t>
      </w:r>
    </w:p>
    <w:p w14:paraId="25DF37D0" w14:textId="77777777" w:rsidR="002E234D" w:rsidRDefault="002E234D" w:rsidP="00D1558C">
      <w:pPr>
        <w:spacing w:before="120"/>
        <w:rPr>
          <w:ins w:id="6" w:author="Vanessa Teague" w:date="2014-07-01T11:05:00Z"/>
        </w:rPr>
      </w:pPr>
    </w:p>
    <w:p w14:paraId="7F6CDA7C" w14:textId="77777777" w:rsidR="002E234D" w:rsidRDefault="002E234D" w:rsidP="00D1558C">
      <w:pPr>
        <w:spacing w:before="120"/>
      </w:pPr>
      <w:r>
        <w:t xml:space="preserve">The argument hinges on the unpredictability of voter verification.  If there is systematic fraud, it will likely be discovered with only a small number of verifications, as long as the perpetrators of the fraud can’t predict reliably that certain votes or processes will not be verified.  Some verification (such as the voter’s opportunity to check that their votes are cast as intended) must be performed on the spot, before the election outcome is known.  Other kinds, such as a universal check of correct </w:t>
      </w:r>
      <w:r>
        <w:lastRenderedPageBreak/>
        <w:t>tallying, can be performed afterwards, by anyone.  For example, people could choose to double-check only those tallies that were close.</w:t>
      </w:r>
    </w:p>
    <w:p w14:paraId="1A897603" w14:textId="34619C12" w:rsidR="002E234D" w:rsidRDefault="002E234D" w:rsidP="00D1558C">
      <w:pPr>
        <w:spacing w:before="120"/>
      </w:pPr>
      <w:r>
        <w:t xml:space="preserve"> (By contrast, statistical methods such as Risk Limiting Audits use a public random auditing process to make an argument about the statistical confidence with which a particular election result is supported.  Applying such methods to E2E-V is an area of ongoing research; at present, we make a non-quantitative argument based on assuming that individuals audit in a way that an attacker finds difficult to predict.)</w:t>
      </w:r>
    </w:p>
    <w:p w14:paraId="4D292809" w14:textId="766D3619" w:rsidR="006E044C" w:rsidRDefault="00F07C4C" w:rsidP="00D1558C">
      <w:pPr>
        <w:spacing w:before="120"/>
      </w:pPr>
      <w:r>
        <w:t xml:space="preserve">Much of the actual verification must be done by computer, which means that (ideally) people would write and compile their own algorithms for checking the </w:t>
      </w:r>
      <w:commentRangeStart w:id="7"/>
      <w:r>
        <w:t>proofs</w:t>
      </w:r>
      <w:commentRangeEnd w:id="7"/>
      <w:r>
        <w:rPr>
          <w:rStyle w:val="CommentReference"/>
        </w:rPr>
        <w:commentReference w:id="7"/>
      </w:r>
      <w:r>
        <w:t>.  Not everyone is capable of understanding, let alone implementing, this sort of code.  In practice voter</w:t>
      </w:r>
      <w:r w:rsidR="00F315A0">
        <w:t>s</w:t>
      </w:r>
      <w:r>
        <w:t xml:space="preserve"> </w:t>
      </w:r>
      <w:r w:rsidR="00F315A0">
        <w:t>and</w:t>
      </w:r>
      <w:r>
        <w:t xml:space="preserve"> candidate</w:t>
      </w:r>
      <w:r w:rsidR="00F315A0">
        <w:t>s</w:t>
      </w:r>
      <w:r>
        <w:t xml:space="preserve"> </w:t>
      </w:r>
      <w:r w:rsidR="00F315A0">
        <w:t xml:space="preserve">might </w:t>
      </w:r>
      <w:r>
        <w:t xml:space="preserve">choose some computer scientists, software engineers, and software libraries to trust </w:t>
      </w:r>
      <w:r w:rsidR="00F315A0">
        <w:t xml:space="preserve">in </w:t>
      </w:r>
      <w:r>
        <w:t xml:space="preserve">each election.  This is certainly different from the process of </w:t>
      </w:r>
      <w:r w:rsidR="00FE365E">
        <w:t>trusting a small number of election observers, who are at least performing a relatively simple task that everyone can understand.</w:t>
      </w:r>
      <w:r w:rsidR="006E044C">
        <w:t xml:space="preserve">  </w:t>
      </w:r>
    </w:p>
    <w:p w14:paraId="75E110AB" w14:textId="52CE4F25" w:rsidR="00F07C4C" w:rsidRDefault="006E044C" w:rsidP="00D1558C">
      <w:pPr>
        <w:spacing w:before="120"/>
      </w:pPr>
      <w:r>
        <w:t xml:space="preserve">The crucial distinction is that, for e2e verifiable systems, each participant can choose with complete freedom which </w:t>
      </w:r>
      <w:r w:rsidR="00764503">
        <w:t xml:space="preserve">verification </w:t>
      </w:r>
      <w:r>
        <w:t>software they trust.  They can use several different systems if they like.  If there is a discrepancy in the outputs of two different verifiers, they can be examined until the discrepancy is resolved.</w:t>
      </w:r>
    </w:p>
    <w:p w14:paraId="576A544C" w14:textId="77777777" w:rsidR="0069464F" w:rsidRPr="00091364" w:rsidRDefault="0069464F" w:rsidP="00D1558C">
      <w:pPr>
        <w:pStyle w:val="Heading3"/>
        <w:spacing w:before="120"/>
      </w:pPr>
      <w:r w:rsidRPr="00091364">
        <w:t>What can still go wrong?</w:t>
      </w:r>
    </w:p>
    <w:p w14:paraId="2530DDFF" w14:textId="4C56DDE7" w:rsidR="001056EB" w:rsidRDefault="001056EB" w:rsidP="00D1558C">
      <w:pPr>
        <w:spacing w:before="120"/>
      </w:pPr>
      <w:r>
        <w:t xml:space="preserve">Anything can still go wrong, but at least everyone will know that it did!  </w:t>
      </w:r>
    </w:p>
    <w:p w14:paraId="5EC1592D" w14:textId="01336D1F" w:rsidR="001056EB" w:rsidRPr="001056EB" w:rsidRDefault="00457543" w:rsidP="00D1558C">
      <w:pPr>
        <w:pStyle w:val="Heading2"/>
        <w:spacing w:before="120"/>
      </w:pPr>
      <w:r>
        <w:t>O</w:t>
      </w:r>
      <w:r w:rsidR="001056EB" w:rsidRPr="001056EB">
        <w:t>ther important pro</w:t>
      </w:r>
      <w:r w:rsidR="00D1558C">
        <w:t>perties of electronic elections</w:t>
      </w:r>
    </w:p>
    <w:p w14:paraId="1EE448A7" w14:textId="36C3F82C" w:rsidR="00126FC0" w:rsidRDefault="00126FC0" w:rsidP="00D1558C">
      <w:pPr>
        <w:spacing w:before="120"/>
      </w:pPr>
      <w:r>
        <w:t xml:space="preserve">Electronic elections need lots of other properties apart from end to end verifiability.  </w:t>
      </w:r>
    </w:p>
    <w:p w14:paraId="33339AB5" w14:textId="77777777" w:rsidR="000831CB" w:rsidRDefault="009F55E4" w:rsidP="00D1558C">
      <w:pPr>
        <w:pStyle w:val="Heading3"/>
        <w:spacing w:before="120"/>
      </w:pPr>
      <w:r>
        <w:t xml:space="preserve">Privacy.  </w:t>
      </w:r>
    </w:p>
    <w:p w14:paraId="17149118" w14:textId="2AA45E35" w:rsidR="00126FC0" w:rsidRPr="00126FC0" w:rsidRDefault="00126FC0" w:rsidP="00D1558C">
      <w:pPr>
        <w:spacing w:before="120"/>
      </w:pPr>
      <w:r>
        <w:t>It should be infeasible to discover how individuals voted, even after corrupting some of the</w:t>
      </w:r>
      <w:r w:rsidR="00764503">
        <w:t xml:space="preserve"> central computers or</w:t>
      </w:r>
      <w:r>
        <w:t xml:space="preserve"> election administrators.  Systems vary in whether the computer used for voting learns the voter’s choices.</w:t>
      </w:r>
      <w:r w:rsidR="00F315A0">
        <w:t xml:space="preserve"> </w:t>
      </w:r>
      <w:r w:rsidR="00E30488">
        <w:t xml:space="preserve">In general, even with E2E-V systems, voters must trust election officials (and programmers) to ensure the </w:t>
      </w:r>
      <w:r w:rsidR="000A7185">
        <w:t>privacy</w:t>
      </w:r>
      <w:r w:rsidR="00E30488">
        <w:t xml:space="preserve"> of their votes.</w:t>
      </w:r>
    </w:p>
    <w:p w14:paraId="172E966A" w14:textId="77777777" w:rsidR="000831CB" w:rsidRDefault="009F55E4" w:rsidP="00D1558C">
      <w:pPr>
        <w:pStyle w:val="Heading3"/>
        <w:spacing w:before="120"/>
      </w:pPr>
      <w:r>
        <w:t xml:space="preserve">Receipt freeness/coercion resistance.  </w:t>
      </w:r>
    </w:p>
    <w:p w14:paraId="29031481" w14:textId="77777777" w:rsidR="00126FC0" w:rsidRDefault="00126FC0" w:rsidP="00D1558C">
      <w:pPr>
        <w:spacing w:before="120"/>
      </w:pPr>
      <w:r>
        <w:t>Any voting in an unsupervised location exposes the voter to potential coercion because the voting process is not private.  Indeed, it has been argued (cite Josh) that modern wearable recording equipment makes privacy all but impossible even in a supervised polling place.</w:t>
      </w:r>
    </w:p>
    <w:p w14:paraId="62A6EF4D" w14:textId="58388654" w:rsidR="00126FC0" w:rsidRPr="00126FC0" w:rsidRDefault="00126FC0" w:rsidP="00D1558C">
      <w:pPr>
        <w:spacing w:before="120"/>
      </w:pPr>
      <w:r>
        <w:t>However, electronic systems vary in whether they allow the voter subsequently to prove how they voted to someone who did not observe them vote (either physically or electronically).  If it is impossible for the voter to produce such a proof, the system is receipt free.  If it is receipt free and even impossible for the voter to prove whether or not they voted, it is coercion resistant.  Attendance end to end verifiable systems can be made receipt-free (for example, p</w:t>
      </w:r>
      <w:r w:rsidR="00C36CDC">
        <w:t>rê</w:t>
      </w:r>
      <w:r>
        <w:t xml:space="preserve">t </w:t>
      </w:r>
      <w:r w:rsidR="00C36CDC">
        <w:t>à</w:t>
      </w:r>
      <w:r>
        <w:t xml:space="preserve"> voter and </w:t>
      </w:r>
      <w:proofErr w:type="spellStart"/>
      <w:r w:rsidR="00C36CDC">
        <w:t>S</w:t>
      </w:r>
      <w:r>
        <w:t>cantegrity</w:t>
      </w:r>
      <w:proofErr w:type="spellEnd"/>
      <w:r>
        <w:t xml:space="preserve"> II), but receipt freeness (and hence coercion resistance) seems intractable for remote voting.  </w:t>
      </w:r>
    </w:p>
    <w:p w14:paraId="36F8A5B8" w14:textId="77777777" w:rsidR="000831CB" w:rsidRDefault="00A55D23" w:rsidP="00D1558C">
      <w:pPr>
        <w:pStyle w:val="Heading3"/>
        <w:spacing w:before="120"/>
      </w:pPr>
      <w:r>
        <w:t xml:space="preserve">Eligibility verifiability.  </w:t>
      </w:r>
    </w:p>
    <w:p w14:paraId="4C7EDF6C" w14:textId="3A4E064E" w:rsidR="00D25D23" w:rsidRPr="00D25D23" w:rsidRDefault="00D25D23" w:rsidP="00D1558C">
      <w:pPr>
        <w:spacing w:before="120"/>
      </w:pPr>
      <w:r>
        <w:t>Some systems produce a list of those who voted, allowing anyone to verify that all votes came from eligible voters (each voting exactly once).  Other systems deliberately hide this information for privacy reasons.</w:t>
      </w:r>
    </w:p>
    <w:p w14:paraId="3A86EF83" w14:textId="244977A2" w:rsidR="00A55D23" w:rsidRDefault="0021529C" w:rsidP="00D1558C">
      <w:pPr>
        <w:pStyle w:val="Heading3"/>
        <w:spacing w:before="120"/>
      </w:pPr>
      <w:r>
        <w:t xml:space="preserve">Dispute </w:t>
      </w:r>
      <w:commentRangeStart w:id="8"/>
      <w:r w:rsidR="009F55E4">
        <w:t>resolution</w:t>
      </w:r>
      <w:commentRangeEnd w:id="8"/>
      <w:r w:rsidR="009F55E4">
        <w:rPr>
          <w:rStyle w:val="CommentReference"/>
        </w:rPr>
        <w:commentReference w:id="8"/>
      </w:r>
      <w:r w:rsidR="000831CB">
        <w:t xml:space="preserve"> (</w:t>
      </w:r>
      <w:r w:rsidR="00C50A4C">
        <w:t xml:space="preserve">accountability, </w:t>
      </w:r>
      <w:proofErr w:type="spellStart"/>
      <w:r w:rsidR="000831CB">
        <w:t>non repudiation</w:t>
      </w:r>
      <w:proofErr w:type="spellEnd"/>
      <w:r w:rsidR="000831CB">
        <w:t xml:space="preserve">, </w:t>
      </w:r>
      <w:proofErr w:type="spellStart"/>
      <w:r w:rsidR="000831CB">
        <w:t>defense</w:t>
      </w:r>
      <w:proofErr w:type="spellEnd"/>
      <w:r w:rsidR="000831CB">
        <w:t xml:space="preserve"> against defaming)</w:t>
      </w:r>
      <w:r w:rsidR="009F55E4">
        <w:t xml:space="preserve">.  </w:t>
      </w:r>
    </w:p>
    <w:p w14:paraId="1A294440" w14:textId="1BF7E134" w:rsidR="006669A5" w:rsidRDefault="00483B53" w:rsidP="00D1558C">
      <w:pPr>
        <w:spacing w:before="120"/>
      </w:pPr>
      <w:r>
        <w:lastRenderedPageBreak/>
        <w:t xml:space="preserve">Our discussion of verification has so far included </w:t>
      </w:r>
      <w:r w:rsidR="00F65EE4">
        <w:t xml:space="preserve">only </w:t>
      </w:r>
      <w:r>
        <w:t>a description of what can be verified.  However, a system would need to specify what happens if verification fails, meaning that a problem such as incorrect vote recording or vote manipulation has been detected.</w:t>
      </w:r>
      <w:r w:rsidR="00F65EE4">
        <w:t xml:space="preserve">  Authorities and other observers would need a way of understanding whether the problem is genuine and how much of the election could be affected.</w:t>
      </w:r>
    </w:p>
    <w:p w14:paraId="11DE65E6" w14:textId="11BBC96D" w:rsidR="00F65EE4" w:rsidRDefault="00F65EE4" w:rsidP="00D1558C">
      <w:pPr>
        <w:spacing w:before="120"/>
      </w:pPr>
      <w:r>
        <w:t xml:space="preserve">For example, many </w:t>
      </w:r>
      <w:r w:rsidR="005E05C8">
        <w:t>end to end verifiable systems provide voters with some sort of paper rece</w:t>
      </w:r>
      <w:r w:rsidR="00C36CDC">
        <w:t>ipt at the time of voting.  The voter</w:t>
      </w:r>
      <w:r w:rsidR="005E05C8">
        <w:t xml:space="preserve"> take</w:t>
      </w:r>
      <w:r w:rsidR="00C36CDC">
        <w:t>s</w:t>
      </w:r>
      <w:r w:rsidR="005E05C8">
        <w:t xml:space="preserve"> this out of the polling place, and use</w:t>
      </w:r>
      <w:r w:rsidR="00C36CDC">
        <w:t>s</w:t>
      </w:r>
      <w:r w:rsidR="005E05C8">
        <w:t xml:space="preserve"> the information on it to check that their vote was correctly included in the count.  If such receipts are easy to counterfeit, then voters can falsely accuse the system of omitting a vote (this is sometimes called a “defaming attack”).  Although they cannot manipulate votes undetectably, they can destroy confidence in the system by pretending that someone else has manipulated the votes.  Recent versions of pr</w:t>
      </w:r>
      <w:r w:rsidR="00891B5E">
        <w:t>ê</w:t>
      </w:r>
      <w:r w:rsidR="005E05C8">
        <w:t xml:space="preserve">t </w:t>
      </w:r>
      <w:r w:rsidR="00891B5E">
        <w:t>à</w:t>
      </w:r>
      <w:r w:rsidR="005E05C8">
        <w:t xml:space="preserve"> voter, such as the </w:t>
      </w:r>
      <w:proofErr w:type="spellStart"/>
      <w:r w:rsidR="005E05C8">
        <w:t>vVote</w:t>
      </w:r>
      <w:proofErr w:type="spellEnd"/>
      <w:r w:rsidR="005E05C8">
        <w:t xml:space="preserve"> system, print a digital signature on each receipt.  This prevents defaming and ensures that every voter has proof if their vote was omitted.</w:t>
      </w:r>
    </w:p>
    <w:p w14:paraId="0F8747A8" w14:textId="6DDCA37F" w:rsidR="00F65EE4" w:rsidRDefault="00F65EE4" w:rsidP="00D1558C">
      <w:pPr>
        <w:spacing w:before="120"/>
      </w:pPr>
      <w:r>
        <w:t xml:space="preserve">As another example, </w:t>
      </w:r>
      <w:proofErr w:type="spellStart"/>
      <w:r>
        <w:t>Scantegrity</w:t>
      </w:r>
      <w:proofErr w:type="spellEnd"/>
      <w:r>
        <w:t xml:space="preserve"> II provides voters with a short return code (a couple of letters) which they can use later to prove that their vote should have been included.  If they attempted to defame the system by falsely accusing it of omitting their vote, they would need to guess the right short code.  This is difficult but not impossible---if there are thousands of false accusations against </w:t>
      </w:r>
      <w:proofErr w:type="spellStart"/>
      <w:r>
        <w:t>Scantegrity</w:t>
      </w:r>
      <w:proofErr w:type="spellEnd"/>
      <w:r>
        <w:t xml:space="preserve"> II, we should expect a handful of correct guesses</w:t>
      </w:r>
      <w:r w:rsidR="005E05C8">
        <w:t xml:space="preserve"> (and still be unconvinced)</w:t>
      </w:r>
      <w:r>
        <w:t>.</w:t>
      </w:r>
    </w:p>
    <w:p w14:paraId="659F3819" w14:textId="0CCC0B33" w:rsidR="001056EB" w:rsidRDefault="00976839" w:rsidP="00D1558C">
      <w:pPr>
        <w:pStyle w:val="Heading2"/>
        <w:spacing w:before="120"/>
      </w:pPr>
      <w:r>
        <w:t>Practical deployments of E2E-V</w:t>
      </w:r>
    </w:p>
    <w:p w14:paraId="4AAA462E" w14:textId="7E788900" w:rsidR="00A765A5" w:rsidRDefault="00A765A5" w:rsidP="00D1558C">
      <w:pPr>
        <w:spacing w:before="120"/>
      </w:pPr>
      <w:r>
        <w:t xml:space="preserve">There have been numerous small trials of end-to-end verifiable voting systems, each with different designs.  Most have so far been deployed in non-government elections, but some are proposed, and one has been trialled, in a binding government election.  As far as we know no end-to-end verifiable Internet voting scheme has been used for </w:t>
      </w:r>
      <w:r w:rsidR="00505B1D">
        <w:t xml:space="preserve">large-scale </w:t>
      </w:r>
      <w:r>
        <w:t>binding government elections, nor is proposed in the near future</w:t>
      </w:r>
      <w:r w:rsidR="00170FE8">
        <w:t xml:space="preserve">. </w:t>
      </w:r>
      <w:r>
        <w:t xml:space="preserve"> </w:t>
      </w:r>
      <w:r w:rsidR="00170FE8">
        <w:t>T</w:t>
      </w:r>
      <w:r>
        <w:t xml:space="preserve">he following examples are </w:t>
      </w:r>
      <w:r w:rsidR="00170FE8">
        <w:t xml:space="preserve">divided into </w:t>
      </w:r>
      <w:r>
        <w:t>attendance (polling-place) E2E-V systems</w:t>
      </w:r>
      <w:r w:rsidR="00170FE8">
        <w:t xml:space="preserve"> and </w:t>
      </w:r>
      <w:r>
        <w:t>Internet voting E2E-V systems.</w:t>
      </w:r>
    </w:p>
    <w:p w14:paraId="7DDA54F9" w14:textId="3BFADF86" w:rsidR="00806853" w:rsidRDefault="00806853" w:rsidP="00D1558C">
      <w:pPr>
        <w:pStyle w:val="Heading3"/>
        <w:spacing w:before="120"/>
      </w:pPr>
      <w:r>
        <w:t>Polling-place E2E-V schemes in practice</w:t>
      </w:r>
    </w:p>
    <w:p w14:paraId="09BBD84E" w14:textId="5CB3BA18" w:rsidR="00806853" w:rsidRDefault="0069464F" w:rsidP="00D1558C">
      <w:pPr>
        <w:pStyle w:val="Heading4"/>
        <w:spacing w:before="120"/>
      </w:pPr>
      <w:proofErr w:type="spellStart"/>
      <w:r>
        <w:t>Scantegrity</w:t>
      </w:r>
      <w:proofErr w:type="spellEnd"/>
      <w:r w:rsidR="00892F78">
        <w:t xml:space="preserve"> II Takoma </w:t>
      </w:r>
      <w:proofErr w:type="gramStart"/>
      <w:r w:rsidR="00892F78">
        <w:t>park</w:t>
      </w:r>
      <w:proofErr w:type="gramEnd"/>
      <w:r w:rsidR="00892F78">
        <w:t xml:space="preserve"> (+</w:t>
      </w:r>
      <w:proofErr w:type="spellStart"/>
      <w:r w:rsidR="00892F78">
        <w:t>Remotegrity</w:t>
      </w:r>
      <w:proofErr w:type="spellEnd"/>
      <w:r w:rsidR="00892F78">
        <w:t>)</w:t>
      </w:r>
    </w:p>
    <w:p w14:paraId="1DD72104" w14:textId="2AF5B6EE" w:rsidR="00E30193" w:rsidRDefault="00E30193" w:rsidP="00D1558C">
      <w:pPr>
        <w:spacing w:before="120"/>
      </w:pPr>
      <w:r>
        <w:t xml:space="preserve">The </w:t>
      </w:r>
      <w:proofErr w:type="spellStart"/>
      <w:r>
        <w:t>groundbreaking</w:t>
      </w:r>
      <w:proofErr w:type="spellEnd"/>
      <w:r>
        <w:t xml:space="preserve"> project to use the </w:t>
      </w:r>
      <w:proofErr w:type="spellStart"/>
      <w:r>
        <w:t>Scantegrity</w:t>
      </w:r>
      <w:proofErr w:type="spellEnd"/>
      <w:r>
        <w:t xml:space="preserve"> II system in Takoma Park is still the only example of true end-to-end verifiability to have been used in binding government elections (though others are proposed for the future).  The </w:t>
      </w:r>
      <w:proofErr w:type="spellStart"/>
      <w:r>
        <w:t>Scantegrity</w:t>
      </w:r>
      <w:proofErr w:type="spellEnd"/>
      <w:r>
        <w:t xml:space="preserve"> II system combines cryptographic techniques for allowing each voter to verify their vote is cast as they intended and correctly included, and allowing anyone to verify the tally, with familiar </w:t>
      </w:r>
      <w:proofErr w:type="spellStart"/>
      <w:r>
        <w:t>opscan</w:t>
      </w:r>
      <w:proofErr w:type="spellEnd"/>
      <w:r>
        <w:t xml:space="preserve">-like ballots that can be treated like </w:t>
      </w:r>
      <w:proofErr w:type="gramStart"/>
      <w:r>
        <w:t>an ordinary</w:t>
      </w:r>
      <w:proofErr w:type="gramEnd"/>
      <w:r>
        <w:t xml:space="preserve"> paper evidence trail.</w:t>
      </w:r>
    </w:p>
    <w:p w14:paraId="2F7794D0" w14:textId="02555C25" w:rsidR="00E30193" w:rsidRDefault="00E30193" w:rsidP="00D1558C">
      <w:pPr>
        <w:spacing w:before="120"/>
      </w:pPr>
      <w:r>
        <w:t xml:space="preserve">The same project also incorporates a remote voting option, called </w:t>
      </w:r>
      <w:proofErr w:type="spellStart"/>
      <w:r>
        <w:t>Remotegrity</w:t>
      </w:r>
      <w:proofErr w:type="spellEnd"/>
      <w:r>
        <w:t>, in which voters receive a code sheet by snail mail which then allows them to cast their vote over an end-to-end verifiable Internet voting system.</w:t>
      </w:r>
    </w:p>
    <w:p w14:paraId="66D7A20C" w14:textId="67C6269B" w:rsidR="004511A4" w:rsidRPr="00E30193" w:rsidRDefault="004511A4" w:rsidP="00D1558C">
      <w:pPr>
        <w:spacing w:before="120"/>
      </w:pPr>
      <w:r>
        <w:t xml:space="preserve">Although highly successful as an example of putting research into practice, this project has been </w:t>
      </w:r>
      <w:commentRangeStart w:id="9"/>
      <w:r>
        <w:t>discontinued</w:t>
      </w:r>
      <w:commentRangeEnd w:id="9"/>
      <w:r>
        <w:rPr>
          <w:rStyle w:val="CommentReference"/>
        </w:rPr>
        <w:commentReference w:id="9"/>
      </w:r>
      <w:r>
        <w:t>.</w:t>
      </w:r>
    </w:p>
    <w:p w14:paraId="0E88D6E6" w14:textId="00AF5FD1" w:rsidR="00806853" w:rsidRDefault="00892F78" w:rsidP="00D1558C">
      <w:pPr>
        <w:pStyle w:val="Heading4"/>
        <w:spacing w:before="120"/>
      </w:pPr>
      <w:r>
        <w:t>Wombat</w:t>
      </w:r>
    </w:p>
    <w:p w14:paraId="7E9577CE" w14:textId="21935540" w:rsidR="004511A4" w:rsidRPr="004511A4" w:rsidRDefault="004511A4" w:rsidP="00D1558C">
      <w:pPr>
        <w:spacing w:before="120"/>
      </w:pPr>
      <w:r>
        <w:t>The Wombat voting system (</w:t>
      </w:r>
      <w:hyperlink r:id="rId10" w:history="1">
        <w:r w:rsidRPr="00A900F1">
          <w:rPr>
            <w:rStyle w:val="Hyperlink"/>
          </w:rPr>
          <w:t>http://www.wombat-voting.com/</w:t>
        </w:r>
      </w:hyperlink>
      <w:r>
        <w:t>) combines a paper evidence trail with an E2E-V cryptographic system.  It has been used in several non-government elections in Israel.</w:t>
      </w:r>
    </w:p>
    <w:p w14:paraId="785E5420" w14:textId="62FB89E6" w:rsidR="00806853" w:rsidRDefault="0069464F" w:rsidP="00D1558C">
      <w:pPr>
        <w:pStyle w:val="Heading4"/>
        <w:spacing w:before="120"/>
      </w:pPr>
      <w:proofErr w:type="spellStart"/>
      <w:r>
        <w:t>StarVote</w:t>
      </w:r>
      <w:proofErr w:type="spellEnd"/>
      <w:r>
        <w:t xml:space="preserve"> </w:t>
      </w:r>
    </w:p>
    <w:p w14:paraId="2C3A340B" w14:textId="50CFF3B0" w:rsidR="004511A4" w:rsidRPr="004511A4" w:rsidRDefault="004511A4" w:rsidP="00D1558C">
      <w:pPr>
        <w:spacing w:before="120"/>
      </w:pPr>
      <w:r>
        <w:t xml:space="preserve">The </w:t>
      </w:r>
      <w:proofErr w:type="spellStart"/>
      <w:r>
        <w:t>StarVote</w:t>
      </w:r>
      <w:proofErr w:type="spellEnd"/>
      <w:r>
        <w:t xml:space="preserve"> project, which is expected to </w:t>
      </w:r>
      <w:proofErr w:type="gramStart"/>
      <w:r>
        <w:t>be</w:t>
      </w:r>
      <w:proofErr w:type="gramEnd"/>
      <w:r>
        <w:t xml:space="preserve"> used for binding government elections in Travis County, Texas, also combines a paper evidence trail with an E2E-V voting system.  Methods for facilitating risk-limiting audits of the paper trail are incorporated too.</w:t>
      </w:r>
    </w:p>
    <w:p w14:paraId="38840ECB" w14:textId="5E160AD0" w:rsidR="00B467E3" w:rsidRDefault="00892F78" w:rsidP="00D1558C">
      <w:pPr>
        <w:pStyle w:val="Heading4"/>
        <w:spacing w:before="120"/>
      </w:pPr>
      <w:proofErr w:type="spellStart"/>
      <w:proofErr w:type="gramStart"/>
      <w:r>
        <w:lastRenderedPageBreak/>
        <w:t>vVote</w:t>
      </w:r>
      <w:proofErr w:type="spellEnd"/>
      <w:proofErr w:type="gramEnd"/>
      <w:r w:rsidR="00B467E3">
        <w:t xml:space="preserve"> </w:t>
      </w:r>
      <w:r w:rsidR="004511A4">
        <w:t>(prêt à voter)</w:t>
      </w:r>
    </w:p>
    <w:p w14:paraId="2FCF2325" w14:textId="7431D8BE" w:rsidR="00B467E3" w:rsidRDefault="004511A4" w:rsidP="00D1558C">
      <w:pPr>
        <w:spacing w:before="120"/>
      </w:pPr>
      <w:r>
        <w:t xml:space="preserve">The prêt à voter E2E-V voting system is particularly appropriate for complex election schemes such as IRV/STV, for which </w:t>
      </w:r>
      <w:proofErr w:type="spellStart"/>
      <w:r>
        <w:t>opscan</w:t>
      </w:r>
      <w:proofErr w:type="spellEnd"/>
      <w:r>
        <w:t xml:space="preserve">-like systems are too hard to use.  A version called </w:t>
      </w:r>
      <w:proofErr w:type="spellStart"/>
      <w:r>
        <w:t>vVote</w:t>
      </w:r>
      <w:proofErr w:type="spellEnd"/>
      <w:r>
        <w:t>, tailored for Australian elections, is expected to be used for binding State government elections in the Australian state of Victoria, in November 2014.</w:t>
      </w:r>
    </w:p>
    <w:p w14:paraId="683DB9B9" w14:textId="230AE8A4" w:rsidR="00806853" w:rsidRDefault="00806853" w:rsidP="00D1558C">
      <w:pPr>
        <w:pStyle w:val="Heading3"/>
        <w:spacing w:before="120"/>
      </w:pPr>
      <w:r>
        <w:t>Internet E2E-V schemes in practice</w:t>
      </w:r>
    </w:p>
    <w:p w14:paraId="4C3A6DE1" w14:textId="57C0F0F6" w:rsidR="00892F78" w:rsidRDefault="0069464F" w:rsidP="00D1558C">
      <w:pPr>
        <w:pStyle w:val="Heading4"/>
        <w:spacing w:before="120"/>
      </w:pPr>
      <w:r>
        <w:t>Helios</w:t>
      </w:r>
    </w:p>
    <w:p w14:paraId="1FE8EF87" w14:textId="5F967323" w:rsidR="00560B9E" w:rsidRPr="00560B9E" w:rsidRDefault="00560B9E" w:rsidP="00D1558C">
      <w:pPr>
        <w:spacing w:before="120"/>
      </w:pPr>
      <w:r>
        <w:t>The Helios E2E-V Internet voting system (</w:t>
      </w:r>
      <w:r w:rsidRPr="00560B9E">
        <w:rPr>
          <w:rStyle w:val="Hyperlink"/>
        </w:rPr>
        <w:t>vote.heliosvoting.org</w:t>
      </w:r>
      <w:r>
        <w:t xml:space="preserve">) has been used successfully in numerous non-government elections including </w:t>
      </w:r>
      <w:r w:rsidR="0036413A">
        <w:t>the board of the</w:t>
      </w:r>
      <w:r>
        <w:t xml:space="preserve"> International Association of </w:t>
      </w:r>
      <w:r w:rsidR="00FD1A32">
        <w:t>Cryptologic Research</w:t>
      </w:r>
      <w:r w:rsidR="0036413A">
        <w:t xml:space="preserve"> (IACR) and elections at Princeton, the </w:t>
      </w:r>
      <w:proofErr w:type="spellStart"/>
      <w:r w:rsidR="0036413A">
        <w:t>Université</w:t>
      </w:r>
      <w:proofErr w:type="spellEnd"/>
      <w:r w:rsidR="0036413A">
        <w:t xml:space="preserve"> </w:t>
      </w:r>
      <w:proofErr w:type="spellStart"/>
      <w:r w:rsidR="0036413A">
        <w:t>Catholique</w:t>
      </w:r>
      <w:proofErr w:type="spellEnd"/>
      <w:r w:rsidR="0036413A">
        <w:t xml:space="preserve"> de Louvain, and many others.</w:t>
      </w:r>
    </w:p>
    <w:p w14:paraId="28380A2C" w14:textId="0E0A5922" w:rsidR="004C3175" w:rsidRDefault="005A2C8E" w:rsidP="00D1558C">
      <w:pPr>
        <w:pStyle w:val="Heading4"/>
        <w:spacing w:before="120"/>
      </w:pPr>
      <w:r>
        <w:t>Demos</w:t>
      </w:r>
    </w:p>
    <w:p w14:paraId="784F1CA2" w14:textId="31E6009F" w:rsidR="005A2C8E" w:rsidRPr="005A2C8E" w:rsidRDefault="00FD1A32" w:rsidP="00D1558C">
      <w:pPr>
        <w:spacing w:before="120"/>
      </w:pPr>
      <w:r>
        <w:t>During the</w:t>
      </w:r>
      <w:r w:rsidR="005A2C8E">
        <w:t xml:space="preserve"> 2014 European parliamentary elections, a group of Greek researchers ran an E2E-V Internet voting system that mimicked the real election that was running at the same time.  They received 747 votes</w:t>
      </w:r>
      <w:r w:rsidR="00511066">
        <w:t xml:space="preserve"> and conducted an extensive examination of the participants’ attitudes and experiences with E2E-Verifiable voting.  </w:t>
      </w:r>
      <w:r w:rsidR="00511066" w:rsidRPr="00511066">
        <w:rPr>
          <w:rStyle w:val="Hyperlink"/>
        </w:rPr>
        <w:t>http://www.demos-voting.com/en/demos_voting_system/Euro_Elections_2014.html</w:t>
      </w:r>
    </w:p>
    <w:p w14:paraId="6C8485DF" w14:textId="77777777" w:rsidR="00892F78" w:rsidRDefault="00892F78" w:rsidP="00D1558C">
      <w:pPr>
        <w:pStyle w:val="Heading3"/>
        <w:spacing w:before="120"/>
      </w:pPr>
    </w:p>
    <w:p w14:paraId="7E3CCC09" w14:textId="7D6C6A01" w:rsidR="00806853" w:rsidRDefault="00806853" w:rsidP="00D1558C">
      <w:pPr>
        <w:pStyle w:val="Heading3"/>
        <w:spacing w:before="120"/>
      </w:pPr>
      <w:r>
        <w:t>Non-E2E-V systems worth noting</w:t>
      </w:r>
    </w:p>
    <w:p w14:paraId="748BADC6" w14:textId="733924CF" w:rsidR="00806853" w:rsidRDefault="00806853" w:rsidP="00D1558C">
      <w:pPr>
        <w:spacing w:before="120"/>
      </w:pPr>
      <w:proofErr w:type="spellStart"/>
      <w:r>
        <w:t>Civitas</w:t>
      </w:r>
      <w:proofErr w:type="spellEnd"/>
      <w:r>
        <w:t xml:space="preserve"> </w:t>
      </w:r>
      <w:r w:rsidR="00892F78">
        <w:t>(</w:t>
      </w:r>
      <w:hyperlink r:id="rId11" w:history="1">
        <w:r w:rsidR="00892F78" w:rsidRPr="00A900F1">
          <w:rPr>
            <w:rStyle w:val="Hyperlink"/>
          </w:rPr>
          <w:t>http://www.cs.cornell.edu/projects/civitas/</w:t>
        </w:r>
      </w:hyperlink>
      <w:r w:rsidR="00892F78">
        <w:t>) is a coercion-resistant Internet voting system that provides openly verifiable evidence that all the votes are correctly included and accurately tallied.  However, it does not currently allow voters to verify that their votes are cast as they intended---they must trust the computer they use for voting.</w:t>
      </w:r>
    </w:p>
    <w:p w14:paraId="6B823878" w14:textId="560DB74A" w:rsidR="00806853" w:rsidRDefault="00806853" w:rsidP="00D1558C">
      <w:pPr>
        <w:spacing w:before="120"/>
      </w:pPr>
      <w:r>
        <w:t xml:space="preserve">The now-discontinued Norwegian Internet voting system </w:t>
      </w:r>
      <w:r w:rsidR="00EF7CDD">
        <w:t>used many clever techniques for defending against certain kinds of attacks on the integrity of the votes.  Although not genuinely end-to-end verifiable, it incorporated an elegant code-based system for allowing voters to check that their votes were cast as they intended even if their voting machine misbehaved.  It also provided some evidence to some restricted observers about the accuracy of the final tally.</w:t>
      </w:r>
    </w:p>
    <w:p w14:paraId="56AFE34C" w14:textId="67BF1BFB" w:rsidR="007A643F" w:rsidRDefault="007A643F" w:rsidP="00D1558C">
      <w:pPr>
        <w:pStyle w:val="Heading2"/>
        <w:spacing w:before="120"/>
      </w:pPr>
      <w:r>
        <w:t xml:space="preserve">Suggested directions towards deploying e2e verifiable </w:t>
      </w:r>
      <w:r w:rsidR="00FD1A32">
        <w:t>Internet voting</w:t>
      </w:r>
    </w:p>
    <w:p w14:paraId="3CF6CDC8" w14:textId="33265B97" w:rsidR="009E0F9B" w:rsidRPr="009E0F9B" w:rsidRDefault="009E0F9B" w:rsidP="00D1558C">
      <w:pPr>
        <w:spacing w:before="120"/>
        <w:rPr>
          <w:rFonts w:ascii="Calibri" w:hAnsi="Calibri"/>
          <w:color w:val="000000" w:themeColor="text1"/>
          <w:lang w:val="en-US"/>
        </w:rPr>
      </w:pPr>
      <w:r w:rsidRPr="009E0F9B">
        <w:rPr>
          <w:rFonts w:ascii="Calibri" w:hAnsi="Calibri"/>
          <w:color w:val="000000" w:themeColor="text1"/>
          <w:lang w:val="en-US"/>
        </w:rPr>
        <w:t>Internet voting should not be attempted without E2E-verifiability, because of the risk of undetectable electoral manipulation.</w:t>
      </w:r>
    </w:p>
    <w:p w14:paraId="5C308AD7" w14:textId="4F536F14" w:rsidR="009E0F9B" w:rsidRPr="009E0F9B" w:rsidRDefault="009E0F9B" w:rsidP="00D1558C">
      <w:pPr>
        <w:spacing w:before="120"/>
        <w:rPr>
          <w:rFonts w:ascii="Calibri" w:hAnsi="Calibri"/>
          <w:color w:val="000000" w:themeColor="text1"/>
          <w:lang w:val="en-US"/>
        </w:rPr>
      </w:pPr>
      <w:r w:rsidRPr="009E0F9B">
        <w:rPr>
          <w:rFonts w:ascii="Calibri" w:hAnsi="Calibri"/>
          <w:color w:val="000000" w:themeColor="text1"/>
          <w:lang w:val="en-US"/>
        </w:rPr>
        <w:t xml:space="preserve">The only viable path forward for Internet voting is to implement the following steps in </w:t>
      </w:r>
      <w:commentRangeStart w:id="10"/>
      <w:r w:rsidRPr="009E0F9B">
        <w:rPr>
          <w:rFonts w:ascii="Calibri" w:hAnsi="Calibri"/>
          <w:color w:val="000000" w:themeColor="text1"/>
          <w:lang w:val="en-US"/>
        </w:rPr>
        <w:t>succession</w:t>
      </w:r>
      <w:commentRangeEnd w:id="10"/>
      <w:r w:rsidR="00803599">
        <w:rPr>
          <w:rStyle w:val="CommentReference"/>
        </w:rPr>
        <w:commentReference w:id="10"/>
      </w:r>
      <w:r w:rsidRPr="009E0F9B">
        <w:rPr>
          <w:rFonts w:ascii="Calibri" w:hAnsi="Calibri"/>
          <w:color w:val="000000" w:themeColor="text1"/>
          <w:lang w:val="en-US"/>
        </w:rPr>
        <w:t>.</w:t>
      </w:r>
    </w:p>
    <w:p w14:paraId="4ED943B5" w14:textId="59586EB3" w:rsidR="009E0F9B" w:rsidRPr="009E0F9B" w:rsidRDefault="009E0F9B" w:rsidP="00D1558C">
      <w:pPr>
        <w:pStyle w:val="ListParagraph"/>
        <w:numPr>
          <w:ilvl w:val="0"/>
          <w:numId w:val="3"/>
        </w:numPr>
        <w:spacing w:before="120"/>
        <w:rPr>
          <w:rFonts w:ascii="Calibri" w:hAnsi="Calibri"/>
          <w:color w:val="000000" w:themeColor="text1"/>
          <w:lang w:val="en-US"/>
        </w:rPr>
      </w:pPr>
      <w:r w:rsidRPr="009E0F9B">
        <w:rPr>
          <w:rFonts w:ascii="Calibri" w:hAnsi="Calibri"/>
          <w:color w:val="000000" w:themeColor="text1"/>
          <w:lang w:val="en-US"/>
        </w:rPr>
        <w:t>First build and deploy an in-person (</w:t>
      </w:r>
      <w:r w:rsidR="00146B80">
        <w:rPr>
          <w:rFonts w:ascii="Calibri" w:hAnsi="Calibri"/>
          <w:color w:val="000000" w:themeColor="text1"/>
          <w:lang w:val="en-US"/>
        </w:rPr>
        <w:t>polling-place</w:t>
      </w:r>
      <w:r w:rsidRPr="009E0F9B">
        <w:rPr>
          <w:rFonts w:ascii="Calibri" w:hAnsi="Calibri"/>
          <w:color w:val="000000" w:themeColor="text1"/>
          <w:lang w:val="en-US"/>
        </w:rPr>
        <w:t xml:space="preserve">) E2E-verifiable voting system that enables traditional tallying and incorporation of current best practices and safeguards in parallel with an E2E-verifiable tallying mechanism.  The traditional and E2E-verifiable tallies should be tightly bound to avoid production of two tallies that do not agree.  Ideally, all voters in a jurisdiction would use this system.  </w:t>
      </w:r>
    </w:p>
    <w:p w14:paraId="6584DA1E" w14:textId="194D58FF" w:rsidR="009778E4" w:rsidRDefault="009778E4" w:rsidP="00D1558C">
      <w:pPr>
        <w:pStyle w:val="ListParagraph"/>
        <w:numPr>
          <w:ilvl w:val="0"/>
          <w:numId w:val="3"/>
        </w:numPr>
        <w:spacing w:before="120"/>
        <w:rPr>
          <w:rFonts w:ascii="Calibri" w:hAnsi="Calibri"/>
          <w:color w:val="000000" w:themeColor="text1"/>
          <w:lang w:val="en-US"/>
        </w:rPr>
      </w:pPr>
      <w:r>
        <w:rPr>
          <w:rFonts w:ascii="Calibri" w:hAnsi="Calibri"/>
          <w:color w:val="000000" w:themeColor="text1"/>
          <w:lang w:val="en-US"/>
        </w:rPr>
        <w:t>However, i</w:t>
      </w:r>
      <w:r w:rsidRPr="009778E4">
        <w:rPr>
          <w:rFonts w:ascii="Calibri" w:hAnsi="Calibri"/>
          <w:color w:val="000000" w:themeColor="text1"/>
          <w:lang w:val="en-US"/>
        </w:rPr>
        <w:t xml:space="preserve">f a system offering E2E-verifiability is used for only </w:t>
      </w:r>
      <w:r w:rsidR="00454AC8">
        <w:rPr>
          <w:rFonts w:ascii="Calibri" w:hAnsi="Calibri"/>
          <w:color w:val="000000" w:themeColor="text1"/>
          <w:lang w:val="en-US"/>
        </w:rPr>
        <w:t>some</w:t>
      </w:r>
      <w:r w:rsidRPr="009778E4">
        <w:rPr>
          <w:rFonts w:ascii="Calibri" w:hAnsi="Calibri"/>
          <w:color w:val="000000" w:themeColor="text1"/>
          <w:lang w:val="en-US"/>
        </w:rPr>
        <w:t xml:space="preserve"> of the votes within any </w:t>
      </w:r>
      <w:proofErr w:type="gramStart"/>
      <w:r w:rsidRPr="009778E4">
        <w:rPr>
          <w:rFonts w:ascii="Calibri" w:hAnsi="Calibri"/>
          <w:color w:val="000000" w:themeColor="text1"/>
          <w:lang w:val="en-US"/>
        </w:rPr>
        <w:t>jurisdiction,</w:t>
      </w:r>
      <w:proofErr w:type="gramEnd"/>
      <w:r w:rsidRPr="009778E4">
        <w:rPr>
          <w:rFonts w:ascii="Calibri" w:hAnsi="Calibri"/>
          <w:color w:val="000000" w:themeColor="text1"/>
          <w:lang w:val="en-US"/>
        </w:rPr>
        <w:t xml:space="preserve"> it must be combined with the other votes in a way that produces meaningful evidence of the correctness of the election result.</w:t>
      </w:r>
      <w:r>
        <w:rPr>
          <w:rFonts w:ascii="Calibri" w:hAnsi="Calibri"/>
          <w:color w:val="000000" w:themeColor="text1"/>
          <w:lang w:val="en-US"/>
        </w:rPr>
        <w:t xml:space="preserve">  For example,</w:t>
      </w:r>
    </w:p>
    <w:p w14:paraId="3B78CBEC" w14:textId="70B3DF9C" w:rsidR="009E0F9B" w:rsidRDefault="009778E4" w:rsidP="00D1558C">
      <w:pPr>
        <w:pStyle w:val="ListParagraph"/>
        <w:numPr>
          <w:ilvl w:val="1"/>
          <w:numId w:val="3"/>
        </w:numPr>
        <w:spacing w:before="120"/>
        <w:rPr>
          <w:rFonts w:ascii="Calibri" w:hAnsi="Calibri"/>
          <w:color w:val="000000" w:themeColor="text1"/>
          <w:lang w:val="en-US"/>
        </w:rPr>
      </w:pPr>
      <w:proofErr w:type="gramStart"/>
      <w:r>
        <w:rPr>
          <w:rFonts w:ascii="Calibri" w:hAnsi="Calibri"/>
          <w:color w:val="000000" w:themeColor="text1"/>
          <w:lang w:val="en-US"/>
        </w:rPr>
        <w:t>i</w:t>
      </w:r>
      <w:r w:rsidR="009E0F9B" w:rsidRPr="009778E4">
        <w:rPr>
          <w:rFonts w:ascii="Calibri" w:hAnsi="Calibri"/>
          <w:color w:val="000000" w:themeColor="text1"/>
          <w:lang w:val="en-US"/>
        </w:rPr>
        <w:t>f</w:t>
      </w:r>
      <w:proofErr w:type="gramEnd"/>
      <w:r w:rsidR="009E0F9B" w:rsidRPr="009778E4">
        <w:rPr>
          <w:rFonts w:ascii="Calibri" w:hAnsi="Calibri"/>
          <w:color w:val="000000" w:themeColor="text1"/>
          <w:lang w:val="en-US"/>
        </w:rPr>
        <w:t xml:space="preserve"> </w:t>
      </w:r>
      <w:r w:rsidR="00793052">
        <w:rPr>
          <w:rFonts w:ascii="Calibri" w:hAnsi="Calibri"/>
          <w:color w:val="000000" w:themeColor="text1"/>
          <w:lang w:val="en-US"/>
        </w:rPr>
        <w:t xml:space="preserve">most voters use the E2E-V system but </w:t>
      </w:r>
      <w:r w:rsidR="009E0F9B" w:rsidRPr="009778E4">
        <w:rPr>
          <w:rFonts w:ascii="Calibri" w:hAnsi="Calibri"/>
          <w:color w:val="000000" w:themeColor="text1"/>
          <w:lang w:val="en-US"/>
        </w:rPr>
        <w:t xml:space="preserve">a small fraction of voters in a jurisdiction cast votes via another medium, then these votes should be recorded and incorporated into the E2E-verifiable system by election workers – even though these </w:t>
      </w:r>
      <w:r w:rsidR="009E0F9B" w:rsidRPr="009778E4">
        <w:rPr>
          <w:rFonts w:ascii="Calibri" w:hAnsi="Calibri"/>
          <w:color w:val="000000" w:themeColor="text1"/>
          <w:lang w:val="en-US"/>
        </w:rPr>
        <w:lastRenderedPageBreak/>
        <w:t>voters would not enjoy the “individual verifiability” property available to in-person voters.</w:t>
      </w:r>
    </w:p>
    <w:p w14:paraId="70623F6D" w14:textId="4CFF79DC" w:rsidR="009778E4" w:rsidRPr="009778E4" w:rsidRDefault="009778E4" w:rsidP="00D1558C">
      <w:pPr>
        <w:pStyle w:val="ListParagraph"/>
        <w:numPr>
          <w:ilvl w:val="1"/>
          <w:numId w:val="3"/>
        </w:numPr>
        <w:spacing w:before="120"/>
        <w:rPr>
          <w:rFonts w:ascii="Calibri" w:hAnsi="Calibri"/>
          <w:color w:val="000000" w:themeColor="text1"/>
          <w:lang w:val="en-US"/>
        </w:rPr>
      </w:pPr>
      <w:r>
        <w:rPr>
          <w:rFonts w:ascii="Calibri" w:hAnsi="Calibri"/>
          <w:color w:val="000000" w:themeColor="text1"/>
          <w:lang w:val="en-US"/>
        </w:rPr>
        <w:t xml:space="preserve">If a large fraction of voters cast their votes on a traditional system with an observed paper-based evidence trail, </w:t>
      </w:r>
      <w:r w:rsidR="00454AC8">
        <w:rPr>
          <w:rFonts w:ascii="Calibri" w:hAnsi="Calibri"/>
          <w:color w:val="000000" w:themeColor="text1"/>
          <w:lang w:val="en-US"/>
        </w:rPr>
        <w:t>but a small number (such as those at a polling place not near their home</w:t>
      </w:r>
      <w:r w:rsidR="00793052">
        <w:rPr>
          <w:rFonts w:ascii="Calibri" w:hAnsi="Calibri"/>
          <w:color w:val="000000" w:themeColor="text1"/>
          <w:lang w:val="en-US"/>
        </w:rPr>
        <w:t xml:space="preserve">) use an E2E-V system, </w:t>
      </w:r>
      <w:r>
        <w:rPr>
          <w:rFonts w:ascii="Calibri" w:hAnsi="Calibri"/>
          <w:color w:val="000000" w:themeColor="text1"/>
          <w:lang w:val="en-US"/>
        </w:rPr>
        <w:t>then the votes from the E2E-V system should be incorporated in a way that at least matches the trust assumptions of the paper-based evidence trail.  For example, observers who are watching a manual paper count should have an opportunity to ensure that the output of the E2E-V system is properly incorporated into the paper count.  The result is not E2E-V, but may be an improvement upon a traditional system with unobservable paper ballot transport.</w:t>
      </w:r>
    </w:p>
    <w:p w14:paraId="7ECDB9E9" w14:textId="77777777" w:rsidR="009E0F9B" w:rsidRDefault="009E0F9B" w:rsidP="00D1558C">
      <w:pPr>
        <w:pStyle w:val="ListParagraph"/>
        <w:numPr>
          <w:ilvl w:val="0"/>
          <w:numId w:val="3"/>
        </w:numPr>
        <w:spacing w:before="120"/>
        <w:rPr>
          <w:rFonts w:ascii="Calibri" w:hAnsi="Calibri"/>
          <w:color w:val="000000" w:themeColor="text1"/>
          <w:lang w:val="en-US"/>
        </w:rPr>
      </w:pPr>
      <w:r w:rsidRPr="009E0F9B">
        <w:rPr>
          <w:rFonts w:ascii="Calibri" w:hAnsi="Calibri"/>
          <w:color w:val="000000" w:themeColor="text1"/>
          <w:lang w:val="en-US"/>
        </w:rPr>
        <w:t>Once an in-person E2E-verifiable voting system is in-place and proven, a compatible E2E-verifiable Internet voting system could be implemented in which combined tallies are reported and remote voters are able to achieve individual verifiability in a manner that may be different from that of in-person voters.</w:t>
      </w:r>
    </w:p>
    <w:p w14:paraId="77C1116B" w14:textId="4417FA70" w:rsidR="000A3D87" w:rsidRPr="009E0F9B" w:rsidRDefault="009E0F9B" w:rsidP="00D1558C">
      <w:pPr>
        <w:spacing w:before="120"/>
        <w:rPr>
          <w:rFonts w:ascii="Calibri" w:hAnsi="Calibri"/>
          <w:color w:val="000000" w:themeColor="text1"/>
        </w:rPr>
      </w:pPr>
      <w:r>
        <w:rPr>
          <w:rFonts w:ascii="Calibri" w:hAnsi="Calibri"/>
          <w:color w:val="000000" w:themeColor="text1"/>
          <w:lang w:val="en-US"/>
        </w:rPr>
        <w:t>Note that we are not</w:t>
      </w:r>
      <w:r w:rsidRPr="009E0F9B">
        <w:rPr>
          <w:rFonts w:ascii="Calibri" w:hAnsi="Calibri"/>
          <w:color w:val="000000" w:themeColor="text1"/>
          <w:lang w:val="en-US"/>
        </w:rPr>
        <w:t xml:space="preserve"> asserting that Internet voting is viable if the above steps are followed.  Instead, </w:t>
      </w:r>
      <w:r>
        <w:rPr>
          <w:rFonts w:ascii="Calibri" w:hAnsi="Calibri"/>
          <w:color w:val="000000" w:themeColor="text1"/>
          <w:lang w:val="en-US"/>
        </w:rPr>
        <w:t xml:space="preserve">we believe the opposite </w:t>
      </w:r>
      <w:r w:rsidRPr="009E0F9B">
        <w:rPr>
          <w:rFonts w:ascii="Calibri" w:hAnsi="Calibri"/>
          <w:color w:val="000000" w:themeColor="text1"/>
          <w:lang w:val="en-US"/>
        </w:rPr>
        <w:t>– that Internet voting is not viable if these steps are not followed.</w:t>
      </w:r>
      <w:r w:rsidR="00B60EC9" w:rsidRPr="009E0F9B">
        <w:rPr>
          <w:color w:val="000000" w:themeColor="text1"/>
        </w:rPr>
        <w:br/>
      </w:r>
    </w:p>
    <w:sectPr w:rsidR="000A3D87" w:rsidRPr="009E0F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Teague" w:date="2014-07-01T11:29:00Z" w:initials="VT">
    <w:p w14:paraId="7F51B099" w14:textId="69A8DD61" w:rsidR="00B467E3" w:rsidRDefault="00B467E3">
      <w:pPr>
        <w:pStyle w:val="CommentText"/>
      </w:pPr>
      <w:r>
        <w:rPr>
          <w:rStyle w:val="CommentReference"/>
        </w:rPr>
        <w:annotationRef/>
      </w:r>
      <w:proofErr w:type="spellStart"/>
      <w:r>
        <w:t>Poorvi</w:t>
      </w:r>
      <w:proofErr w:type="spellEnd"/>
      <w:r>
        <w:t>: (a) the crypto section of the manuscript looks at various reasonable trust models (not only E2E ones); this could be in somewhat technical  language if necessary and (b) the document, if in another section, clarifies the risks and potential security vulnerabilities of each, in language targeted to citizens and LEOs.</w:t>
      </w:r>
    </w:p>
  </w:comment>
  <w:comment w:id="2" w:author="Vanessa" w:date="2014-06-28T21:46:00Z" w:initials="V">
    <w:p w14:paraId="47C67E68" w14:textId="5F93F3D8" w:rsidR="00F315A0" w:rsidRDefault="00F315A0">
      <w:pPr>
        <w:pStyle w:val="CommentText"/>
      </w:pPr>
      <w:r>
        <w:rPr>
          <w:rStyle w:val="CommentReference"/>
        </w:rPr>
        <w:annotationRef/>
      </w:r>
      <w:r>
        <w:t>This is not the “clear and unambiguous definition” of e2e verifiability I’d like to have at this point.  I wanted to make it as abstract as possible rather than talking about the concrete steps of verifiability in the systems we know.</w:t>
      </w:r>
    </w:p>
  </w:comment>
  <w:comment w:id="7" w:author="Vanessa Teague" w:date="2014-05-30T16:57:00Z" w:initials="VT">
    <w:p w14:paraId="4D57FEFA" w14:textId="77777777" w:rsidR="00F315A0" w:rsidRDefault="00F315A0">
      <w:pPr>
        <w:pStyle w:val="CommentText"/>
      </w:pPr>
      <w:r>
        <w:rPr>
          <w:rStyle w:val="CommentReference"/>
        </w:rPr>
        <w:annotationRef/>
      </w:r>
      <w:r>
        <w:t xml:space="preserve">Again you could write a whole essay on this one.  How much do we want to write about the pros and cons of choosing your own cryptographer vs the possibility of shared dependence on buggy libraries, vs the persistence of evidence on the WBB, </w:t>
      </w:r>
      <w:proofErr w:type="spellStart"/>
      <w:r>
        <w:t>etc</w:t>
      </w:r>
      <w:proofErr w:type="spellEnd"/>
      <w:r>
        <w:t xml:space="preserve"> etc.  Need to say </w:t>
      </w:r>
      <w:proofErr w:type="spellStart"/>
      <w:r>
        <w:t>sth</w:t>
      </w:r>
      <w:proofErr w:type="spellEnd"/>
      <w:r>
        <w:t xml:space="preserve"> about trust and the WBB.  Ideally there wouldn’t be any…</w:t>
      </w:r>
    </w:p>
  </w:comment>
  <w:comment w:id="8" w:author="Vanessa Teague" w:date="2014-05-30T15:52:00Z" w:initials="VT">
    <w:p w14:paraId="43DDA3EC" w14:textId="77777777" w:rsidR="00F315A0" w:rsidRDefault="00F315A0">
      <w:pPr>
        <w:pStyle w:val="CommentText"/>
      </w:pPr>
      <w:r>
        <w:rPr>
          <w:rStyle w:val="CommentReference"/>
        </w:rPr>
        <w:annotationRef/>
      </w:r>
      <w:r>
        <w:t xml:space="preserve">Suggest that we say these are other important properties that aren’t necessarily part of the </w:t>
      </w:r>
      <w:proofErr w:type="spellStart"/>
      <w:r>
        <w:t>def</w:t>
      </w:r>
      <w:proofErr w:type="spellEnd"/>
      <w:r>
        <w:t xml:space="preserve"> of e2e verifiability.</w:t>
      </w:r>
    </w:p>
  </w:comment>
  <w:comment w:id="9" w:author="Vanessa Teague" w:date="2014-07-01T11:39:00Z" w:initials="VT">
    <w:p w14:paraId="37C3EDC3" w14:textId="7F47BFC9" w:rsidR="004511A4" w:rsidRDefault="004511A4">
      <w:pPr>
        <w:pStyle w:val="CommentText"/>
      </w:pPr>
      <w:r>
        <w:rPr>
          <w:rStyle w:val="CommentReference"/>
        </w:rPr>
        <w:annotationRef/>
      </w:r>
      <w:r>
        <w:t xml:space="preserve">VT: Why exactly?  </w:t>
      </w:r>
    </w:p>
  </w:comment>
  <w:comment w:id="10" w:author="Vanessa" w:date="2014-06-28T21:58:00Z" w:initials="V">
    <w:p w14:paraId="59CBBD76" w14:textId="219B106A" w:rsidR="00F315A0" w:rsidRDefault="00F315A0" w:rsidP="00803599">
      <w:r>
        <w:rPr>
          <w:rStyle w:val="CommentReference"/>
        </w:rPr>
        <w:annotationRef/>
      </w:r>
      <w:r>
        <w:t>RR: I would prefer that these naturally not only be assertions, but </w:t>
      </w:r>
    </w:p>
    <w:p w14:paraId="78304AF4" w14:textId="77777777" w:rsidR="00F315A0" w:rsidRDefault="00F315A0" w:rsidP="00803599">
      <w:proofErr w:type="gramStart"/>
      <w:r>
        <w:t>of</w:t>
      </w:r>
      <w:proofErr w:type="gramEnd"/>
      <w:r>
        <w:t xml:space="preserve"> course be justified assertions -- they should really be propositions</w:t>
      </w:r>
    </w:p>
    <w:p w14:paraId="6FB872D7" w14:textId="77777777" w:rsidR="00F315A0" w:rsidRDefault="00F315A0" w:rsidP="00803599">
      <w:proofErr w:type="gramStart"/>
      <w:r>
        <w:t>that</w:t>
      </w:r>
      <w:proofErr w:type="gramEnd"/>
      <w:r>
        <w:t xml:space="preserve"> are fully argued...</w:t>
      </w:r>
    </w:p>
    <w:p w14:paraId="740F572A" w14:textId="3600DA84" w:rsidR="00F315A0" w:rsidRDefault="00F315A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554936" w15:done="0"/>
  <w15:commentEx w15:paraId="74E66AB1" w15:done="0"/>
  <w15:commentEx w15:paraId="4697EC7B" w15:done="0"/>
  <w15:commentEx w15:paraId="4D57FEFA" w15:done="0"/>
  <w15:commentEx w15:paraId="73BD9D1D" w15:done="0"/>
  <w15:commentEx w15:paraId="43DDA3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117A4" w14:textId="77777777" w:rsidR="00374582" w:rsidRDefault="00374582" w:rsidP="00F315A0">
      <w:r>
        <w:separator/>
      </w:r>
    </w:p>
  </w:endnote>
  <w:endnote w:type="continuationSeparator" w:id="0">
    <w:p w14:paraId="34A6AD13" w14:textId="77777777" w:rsidR="00374582" w:rsidRDefault="00374582" w:rsidP="00F3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B7D4A" w14:textId="77777777" w:rsidR="00374582" w:rsidRDefault="00374582" w:rsidP="00F315A0">
      <w:r>
        <w:separator/>
      </w:r>
    </w:p>
  </w:footnote>
  <w:footnote w:type="continuationSeparator" w:id="0">
    <w:p w14:paraId="3FC6A7E6" w14:textId="77777777" w:rsidR="00374582" w:rsidRDefault="00374582" w:rsidP="00F315A0">
      <w:r>
        <w:continuationSeparator/>
      </w:r>
    </w:p>
  </w:footnote>
  <w:footnote w:id="1">
    <w:p w14:paraId="258E0501" w14:textId="2B69B367" w:rsidR="00F315A0" w:rsidRPr="00F315A0" w:rsidRDefault="00F315A0">
      <w:pPr>
        <w:pStyle w:val="FootnoteText"/>
        <w:rPr>
          <w:lang w:val="en-US"/>
          <w:rPrChange w:id="3" w:author="Philip Stark" w:date="2014-06-29T13:09:00Z">
            <w:rPr/>
          </w:rPrChange>
        </w:rPr>
      </w:pPr>
      <w:r>
        <w:rPr>
          <w:rStyle w:val="FootnoteReference"/>
        </w:rPr>
        <w:footnoteRef/>
      </w:r>
      <w:r>
        <w:t xml:space="preserve"> </w:t>
      </w:r>
      <w:r>
        <w:rPr>
          <w:lang w:val="en-US"/>
        </w:rPr>
        <w:t xml:space="preserve">Voters still must trust other voters to check that </w:t>
      </w:r>
      <w:r w:rsidRPr="00F315A0">
        <w:rPr>
          <w:i/>
          <w:lang w:val="en-US"/>
          <w:rPrChange w:id="4" w:author="Philip Stark" w:date="2014-06-29T13:16:00Z">
            <w:rPr>
              <w:lang w:val="en-US"/>
            </w:rPr>
          </w:rPrChange>
        </w:rPr>
        <w:t>their</w:t>
      </w:r>
      <w:r>
        <w:rPr>
          <w:lang w:val="en-US"/>
        </w:rPr>
        <w:t xml:space="preserve"> votes were cast as intended and were recorded, and voters must trust the elections officials, programmers, and others to ensure the anonymity of their votes.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C18"/>
    <w:multiLevelType w:val="hybridMultilevel"/>
    <w:tmpl w:val="EF1EE3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072128"/>
    <w:multiLevelType w:val="hybridMultilevel"/>
    <w:tmpl w:val="44ACFF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6B6007E"/>
    <w:multiLevelType w:val="hybridMultilevel"/>
    <w:tmpl w:val="0290A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essa">
    <w15:presenceInfo w15:providerId="None" w15:userId="Vanes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1E"/>
    <w:rsid w:val="00013C93"/>
    <w:rsid w:val="00020092"/>
    <w:rsid w:val="000831CB"/>
    <w:rsid w:val="00091364"/>
    <w:rsid w:val="00096A1D"/>
    <w:rsid w:val="000A3D87"/>
    <w:rsid w:val="000A481E"/>
    <w:rsid w:val="000A6B8E"/>
    <w:rsid w:val="000A7185"/>
    <w:rsid w:val="000D472E"/>
    <w:rsid w:val="001056EB"/>
    <w:rsid w:val="00115E91"/>
    <w:rsid w:val="00125A34"/>
    <w:rsid w:val="00126FC0"/>
    <w:rsid w:val="00142AC5"/>
    <w:rsid w:val="00146B80"/>
    <w:rsid w:val="00160BAB"/>
    <w:rsid w:val="00167B0A"/>
    <w:rsid w:val="00170FE8"/>
    <w:rsid w:val="001C4690"/>
    <w:rsid w:val="001D058C"/>
    <w:rsid w:val="001E3D1F"/>
    <w:rsid w:val="00202D39"/>
    <w:rsid w:val="002135EB"/>
    <w:rsid w:val="0021529C"/>
    <w:rsid w:val="00233F6A"/>
    <w:rsid w:val="00263C44"/>
    <w:rsid w:val="00277965"/>
    <w:rsid w:val="002E234D"/>
    <w:rsid w:val="00304C1C"/>
    <w:rsid w:val="0035188B"/>
    <w:rsid w:val="0036413A"/>
    <w:rsid w:val="00374582"/>
    <w:rsid w:val="0038714F"/>
    <w:rsid w:val="003E587F"/>
    <w:rsid w:val="004042AF"/>
    <w:rsid w:val="004511A4"/>
    <w:rsid w:val="00454AC8"/>
    <w:rsid w:val="00457543"/>
    <w:rsid w:val="00474167"/>
    <w:rsid w:val="0048181A"/>
    <w:rsid w:val="00483B53"/>
    <w:rsid w:val="004C3175"/>
    <w:rsid w:val="004F1637"/>
    <w:rsid w:val="00505B1D"/>
    <w:rsid w:val="00511066"/>
    <w:rsid w:val="00522DC6"/>
    <w:rsid w:val="00560151"/>
    <w:rsid w:val="00560B9E"/>
    <w:rsid w:val="00562382"/>
    <w:rsid w:val="00574799"/>
    <w:rsid w:val="0058404A"/>
    <w:rsid w:val="00590132"/>
    <w:rsid w:val="005A2C8E"/>
    <w:rsid w:val="005C2CB5"/>
    <w:rsid w:val="005E05C8"/>
    <w:rsid w:val="005F6D1E"/>
    <w:rsid w:val="00622D66"/>
    <w:rsid w:val="0063369F"/>
    <w:rsid w:val="006669A5"/>
    <w:rsid w:val="0069464F"/>
    <w:rsid w:val="006B6FBE"/>
    <w:rsid w:val="006C7F4E"/>
    <w:rsid w:val="006E044C"/>
    <w:rsid w:val="006E37E7"/>
    <w:rsid w:val="0070344B"/>
    <w:rsid w:val="00704448"/>
    <w:rsid w:val="0073526E"/>
    <w:rsid w:val="0073537D"/>
    <w:rsid w:val="00764503"/>
    <w:rsid w:val="00793052"/>
    <w:rsid w:val="007A643F"/>
    <w:rsid w:val="00803599"/>
    <w:rsid w:val="00803E23"/>
    <w:rsid w:val="00806853"/>
    <w:rsid w:val="008274A6"/>
    <w:rsid w:val="00866B5B"/>
    <w:rsid w:val="00891B5E"/>
    <w:rsid w:val="00892F78"/>
    <w:rsid w:val="00895F2C"/>
    <w:rsid w:val="008B08AE"/>
    <w:rsid w:val="008D2D69"/>
    <w:rsid w:val="008E7A34"/>
    <w:rsid w:val="008F1A46"/>
    <w:rsid w:val="00976839"/>
    <w:rsid w:val="009778E4"/>
    <w:rsid w:val="009E0F9B"/>
    <w:rsid w:val="009F55E4"/>
    <w:rsid w:val="00A22322"/>
    <w:rsid w:val="00A4547C"/>
    <w:rsid w:val="00A55D23"/>
    <w:rsid w:val="00A765A5"/>
    <w:rsid w:val="00AD6793"/>
    <w:rsid w:val="00AE7B90"/>
    <w:rsid w:val="00B16393"/>
    <w:rsid w:val="00B27DF4"/>
    <w:rsid w:val="00B467E3"/>
    <w:rsid w:val="00B52700"/>
    <w:rsid w:val="00B60EC9"/>
    <w:rsid w:val="00B77BEF"/>
    <w:rsid w:val="00B81B04"/>
    <w:rsid w:val="00BD7006"/>
    <w:rsid w:val="00BE2AC0"/>
    <w:rsid w:val="00C14E52"/>
    <w:rsid w:val="00C36CDC"/>
    <w:rsid w:val="00C50A4C"/>
    <w:rsid w:val="00C935A8"/>
    <w:rsid w:val="00CA7A46"/>
    <w:rsid w:val="00CB734A"/>
    <w:rsid w:val="00D1558C"/>
    <w:rsid w:val="00D17788"/>
    <w:rsid w:val="00D25D23"/>
    <w:rsid w:val="00E00164"/>
    <w:rsid w:val="00E30193"/>
    <w:rsid w:val="00E30488"/>
    <w:rsid w:val="00E56D97"/>
    <w:rsid w:val="00E61CF7"/>
    <w:rsid w:val="00E848CA"/>
    <w:rsid w:val="00EB0672"/>
    <w:rsid w:val="00EC5D95"/>
    <w:rsid w:val="00EF1260"/>
    <w:rsid w:val="00EF7CDD"/>
    <w:rsid w:val="00F07C4C"/>
    <w:rsid w:val="00F24380"/>
    <w:rsid w:val="00F315A0"/>
    <w:rsid w:val="00F65EE4"/>
    <w:rsid w:val="00FC2001"/>
    <w:rsid w:val="00FD1A32"/>
    <w:rsid w:val="00FE365E"/>
    <w:rsid w:val="00FE69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3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8C"/>
  </w:style>
  <w:style w:type="paragraph" w:styleId="Heading1">
    <w:name w:val="heading 1"/>
    <w:basedOn w:val="Normal"/>
    <w:next w:val="Normal"/>
    <w:link w:val="Heading1Char"/>
    <w:uiPriority w:val="9"/>
    <w:qFormat/>
    <w:rsid w:val="00D1558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1558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1558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1558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D1558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D1558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D1558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D1558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D1558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58C"/>
    <w:pPr>
      <w:ind w:left="720"/>
      <w:contextualSpacing/>
    </w:pPr>
  </w:style>
  <w:style w:type="character" w:styleId="CommentReference">
    <w:name w:val="annotation reference"/>
    <w:basedOn w:val="DefaultParagraphFont"/>
    <w:uiPriority w:val="99"/>
    <w:semiHidden/>
    <w:unhideWhenUsed/>
    <w:rsid w:val="009F55E4"/>
    <w:rPr>
      <w:sz w:val="16"/>
      <w:szCs w:val="16"/>
    </w:rPr>
  </w:style>
  <w:style w:type="paragraph" w:styleId="CommentText">
    <w:name w:val="annotation text"/>
    <w:basedOn w:val="Normal"/>
    <w:link w:val="CommentTextChar"/>
    <w:uiPriority w:val="99"/>
    <w:semiHidden/>
    <w:unhideWhenUsed/>
    <w:rsid w:val="009F55E4"/>
    <w:rPr>
      <w:sz w:val="20"/>
      <w:szCs w:val="20"/>
    </w:rPr>
  </w:style>
  <w:style w:type="character" w:customStyle="1" w:styleId="CommentTextChar">
    <w:name w:val="Comment Text Char"/>
    <w:basedOn w:val="DefaultParagraphFont"/>
    <w:link w:val="CommentText"/>
    <w:uiPriority w:val="99"/>
    <w:semiHidden/>
    <w:rsid w:val="009F55E4"/>
    <w:rPr>
      <w:sz w:val="20"/>
      <w:szCs w:val="20"/>
    </w:rPr>
  </w:style>
  <w:style w:type="paragraph" w:styleId="CommentSubject">
    <w:name w:val="annotation subject"/>
    <w:basedOn w:val="CommentText"/>
    <w:next w:val="CommentText"/>
    <w:link w:val="CommentSubjectChar"/>
    <w:uiPriority w:val="99"/>
    <w:semiHidden/>
    <w:unhideWhenUsed/>
    <w:rsid w:val="009F55E4"/>
    <w:rPr>
      <w:b/>
      <w:bCs/>
    </w:rPr>
  </w:style>
  <w:style w:type="character" w:customStyle="1" w:styleId="CommentSubjectChar">
    <w:name w:val="Comment Subject Char"/>
    <w:basedOn w:val="CommentTextChar"/>
    <w:link w:val="CommentSubject"/>
    <w:uiPriority w:val="99"/>
    <w:semiHidden/>
    <w:rsid w:val="009F55E4"/>
    <w:rPr>
      <w:b/>
      <w:bCs/>
      <w:sz w:val="20"/>
      <w:szCs w:val="20"/>
    </w:rPr>
  </w:style>
  <w:style w:type="paragraph" w:styleId="BalloonText">
    <w:name w:val="Balloon Text"/>
    <w:basedOn w:val="Normal"/>
    <w:link w:val="BalloonTextChar"/>
    <w:uiPriority w:val="99"/>
    <w:semiHidden/>
    <w:unhideWhenUsed/>
    <w:rsid w:val="009F55E4"/>
    <w:rPr>
      <w:rFonts w:ascii="Tahoma" w:hAnsi="Tahoma" w:cs="Tahoma"/>
      <w:sz w:val="16"/>
      <w:szCs w:val="16"/>
    </w:rPr>
  </w:style>
  <w:style w:type="character" w:customStyle="1" w:styleId="BalloonTextChar">
    <w:name w:val="Balloon Text Char"/>
    <w:basedOn w:val="DefaultParagraphFont"/>
    <w:link w:val="BalloonText"/>
    <w:uiPriority w:val="99"/>
    <w:semiHidden/>
    <w:rsid w:val="009F55E4"/>
    <w:rPr>
      <w:rFonts w:ascii="Tahoma" w:hAnsi="Tahoma" w:cs="Tahoma"/>
      <w:sz w:val="16"/>
      <w:szCs w:val="16"/>
    </w:rPr>
  </w:style>
  <w:style w:type="character" w:customStyle="1" w:styleId="Heading2Char">
    <w:name w:val="Heading 2 Char"/>
    <w:basedOn w:val="DefaultParagraphFont"/>
    <w:link w:val="Heading2"/>
    <w:uiPriority w:val="9"/>
    <w:rsid w:val="00D1558C"/>
    <w:rPr>
      <w:rFonts w:asciiTheme="majorHAnsi" w:eastAsiaTheme="majorEastAsia" w:hAnsiTheme="majorHAnsi" w:cstheme="majorBidi"/>
      <w:color w:val="365F91" w:themeColor="accent1" w:themeShade="BF"/>
      <w:sz w:val="24"/>
      <w:szCs w:val="24"/>
    </w:rPr>
  </w:style>
  <w:style w:type="character" w:customStyle="1" w:styleId="Heading1Char">
    <w:name w:val="Heading 1 Char"/>
    <w:basedOn w:val="DefaultParagraphFont"/>
    <w:link w:val="Heading1"/>
    <w:uiPriority w:val="9"/>
    <w:rsid w:val="00D1558C"/>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D1558C"/>
    <w:rPr>
      <w:rFonts w:asciiTheme="majorHAnsi" w:eastAsiaTheme="majorEastAsia" w:hAnsiTheme="majorHAnsi" w:cstheme="majorBidi"/>
      <w:color w:val="4F81BD" w:themeColor="accent1"/>
      <w:sz w:val="24"/>
      <w:szCs w:val="24"/>
    </w:rPr>
  </w:style>
  <w:style w:type="paragraph" w:styleId="FootnoteText">
    <w:name w:val="footnote text"/>
    <w:basedOn w:val="Normal"/>
    <w:link w:val="FootnoteTextChar"/>
    <w:uiPriority w:val="99"/>
    <w:unhideWhenUsed/>
    <w:rsid w:val="00F315A0"/>
    <w:rPr>
      <w:sz w:val="24"/>
      <w:szCs w:val="24"/>
    </w:rPr>
  </w:style>
  <w:style w:type="character" w:customStyle="1" w:styleId="FootnoteTextChar">
    <w:name w:val="Footnote Text Char"/>
    <w:basedOn w:val="DefaultParagraphFont"/>
    <w:link w:val="FootnoteText"/>
    <w:uiPriority w:val="99"/>
    <w:rsid w:val="00F315A0"/>
    <w:rPr>
      <w:sz w:val="24"/>
      <w:szCs w:val="24"/>
    </w:rPr>
  </w:style>
  <w:style w:type="character" w:styleId="FootnoteReference">
    <w:name w:val="footnote reference"/>
    <w:basedOn w:val="DefaultParagraphFont"/>
    <w:uiPriority w:val="99"/>
    <w:unhideWhenUsed/>
    <w:rsid w:val="00F315A0"/>
    <w:rPr>
      <w:vertAlign w:val="superscript"/>
    </w:rPr>
  </w:style>
  <w:style w:type="character" w:customStyle="1" w:styleId="Heading4Char">
    <w:name w:val="Heading 4 Char"/>
    <w:basedOn w:val="DefaultParagraphFont"/>
    <w:link w:val="Heading4"/>
    <w:uiPriority w:val="9"/>
    <w:rsid w:val="00D1558C"/>
    <w:rPr>
      <w:rFonts w:asciiTheme="majorHAnsi" w:eastAsiaTheme="majorEastAsia" w:hAnsiTheme="majorHAnsi" w:cstheme="majorBidi"/>
      <w:i/>
      <w:iCs/>
      <w:color w:val="4F81BD" w:themeColor="accent1"/>
      <w:sz w:val="24"/>
      <w:szCs w:val="24"/>
    </w:rPr>
  </w:style>
  <w:style w:type="character" w:styleId="Hyperlink">
    <w:name w:val="Hyperlink"/>
    <w:basedOn w:val="DefaultParagraphFont"/>
    <w:uiPriority w:val="99"/>
    <w:unhideWhenUsed/>
    <w:rsid w:val="00892F78"/>
    <w:rPr>
      <w:color w:val="0000FF" w:themeColor="hyperlink"/>
      <w:u w:val="single"/>
    </w:rPr>
  </w:style>
  <w:style w:type="character" w:customStyle="1" w:styleId="Heading5Char">
    <w:name w:val="Heading 5 Char"/>
    <w:basedOn w:val="DefaultParagraphFont"/>
    <w:link w:val="Heading5"/>
    <w:uiPriority w:val="9"/>
    <w:semiHidden/>
    <w:rsid w:val="00D1558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D1558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D1558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D1558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D1558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D1558C"/>
    <w:rPr>
      <w:b/>
      <w:bCs/>
      <w:sz w:val="18"/>
      <w:szCs w:val="18"/>
    </w:rPr>
  </w:style>
  <w:style w:type="paragraph" w:styleId="Title">
    <w:name w:val="Title"/>
    <w:basedOn w:val="Normal"/>
    <w:next w:val="Normal"/>
    <w:link w:val="TitleChar"/>
    <w:uiPriority w:val="10"/>
    <w:qFormat/>
    <w:rsid w:val="00D1558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D1558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1558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1558C"/>
    <w:rPr>
      <w:i/>
      <w:iCs/>
      <w:sz w:val="24"/>
      <w:szCs w:val="24"/>
    </w:rPr>
  </w:style>
  <w:style w:type="character" w:styleId="Strong">
    <w:name w:val="Strong"/>
    <w:basedOn w:val="DefaultParagraphFont"/>
    <w:uiPriority w:val="22"/>
    <w:qFormat/>
    <w:rsid w:val="00D1558C"/>
    <w:rPr>
      <w:b/>
      <w:bCs/>
      <w:spacing w:val="0"/>
    </w:rPr>
  </w:style>
  <w:style w:type="character" w:styleId="Emphasis">
    <w:name w:val="Emphasis"/>
    <w:uiPriority w:val="20"/>
    <w:qFormat/>
    <w:rsid w:val="00D1558C"/>
    <w:rPr>
      <w:b/>
      <w:bCs/>
      <w:i/>
      <w:iCs/>
      <w:color w:val="5A5A5A" w:themeColor="text1" w:themeTint="A5"/>
    </w:rPr>
  </w:style>
  <w:style w:type="paragraph" w:styleId="NoSpacing">
    <w:name w:val="No Spacing"/>
    <w:basedOn w:val="Normal"/>
    <w:link w:val="NoSpacingChar"/>
    <w:uiPriority w:val="1"/>
    <w:qFormat/>
    <w:rsid w:val="00D1558C"/>
    <w:pPr>
      <w:ind w:firstLine="0"/>
    </w:pPr>
  </w:style>
  <w:style w:type="character" w:customStyle="1" w:styleId="NoSpacingChar">
    <w:name w:val="No Spacing Char"/>
    <w:basedOn w:val="DefaultParagraphFont"/>
    <w:link w:val="NoSpacing"/>
    <w:uiPriority w:val="1"/>
    <w:rsid w:val="00D1558C"/>
  </w:style>
  <w:style w:type="paragraph" w:styleId="Quote">
    <w:name w:val="Quote"/>
    <w:basedOn w:val="Normal"/>
    <w:next w:val="Normal"/>
    <w:link w:val="QuoteChar"/>
    <w:uiPriority w:val="29"/>
    <w:qFormat/>
    <w:rsid w:val="00D1558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1558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1558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1558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1558C"/>
    <w:rPr>
      <w:i/>
      <w:iCs/>
      <w:color w:val="5A5A5A" w:themeColor="text1" w:themeTint="A5"/>
    </w:rPr>
  </w:style>
  <w:style w:type="character" w:styleId="IntenseEmphasis">
    <w:name w:val="Intense Emphasis"/>
    <w:uiPriority w:val="21"/>
    <w:qFormat/>
    <w:rsid w:val="00D1558C"/>
    <w:rPr>
      <w:b/>
      <w:bCs/>
      <w:i/>
      <w:iCs/>
      <w:color w:val="4F81BD" w:themeColor="accent1"/>
      <w:sz w:val="22"/>
      <w:szCs w:val="22"/>
    </w:rPr>
  </w:style>
  <w:style w:type="character" w:styleId="SubtleReference">
    <w:name w:val="Subtle Reference"/>
    <w:uiPriority w:val="31"/>
    <w:qFormat/>
    <w:rsid w:val="00D1558C"/>
    <w:rPr>
      <w:color w:val="auto"/>
      <w:u w:val="single" w:color="9BBB59" w:themeColor="accent3"/>
    </w:rPr>
  </w:style>
  <w:style w:type="character" w:styleId="IntenseReference">
    <w:name w:val="Intense Reference"/>
    <w:basedOn w:val="DefaultParagraphFont"/>
    <w:uiPriority w:val="32"/>
    <w:qFormat/>
    <w:rsid w:val="00D1558C"/>
    <w:rPr>
      <w:b/>
      <w:bCs/>
      <w:color w:val="76923C" w:themeColor="accent3" w:themeShade="BF"/>
      <w:u w:val="single" w:color="9BBB59" w:themeColor="accent3"/>
    </w:rPr>
  </w:style>
  <w:style w:type="character" w:styleId="BookTitle">
    <w:name w:val="Book Title"/>
    <w:basedOn w:val="DefaultParagraphFont"/>
    <w:uiPriority w:val="33"/>
    <w:qFormat/>
    <w:rsid w:val="00D1558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1558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58C"/>
  </w:style>
  <w:style w:type="paragraph" w:styleId="Heading1">
    <w:name w:val="heading 1"/>
    <w:basedOn w:val="Normal"/>
    <w:next w:val="Normal"/>
    <w:link w:val="Heading1Char"/>
    <w:uiPriority w:val="9"/>
    <w:qFormat/>
    <w:rsid w:val="00D1558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1558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1558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1558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D1558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D1558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D1558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D1558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D1558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58C"/>
    <w:pPr>
      <w:ind w:left="720"/>
      <w:contextualSpacing/>
    </w:pPr>
  </w:style>
  <w:style w:type="character" w:styleId="CommentReference">
    <w:name w:val="annotation reference"/>
    <w:basedOn w:val="DefaultParagraphFont"/>
    <w:uiPriority w:val="99"/>
    <w:semiHidden/>
    <w:unhideWhenUsed/>
    <w:rsid w:val="009F55E4"/>
    <w:rPr>
      <w:sz w:val="16"/>
      <w:szCs w:val="16"/>
    </w:rPr>
  </w:style>
  <w:style w:type="paragraph" w:styleId="CommentText">
    <w:name w:val="annotation text"/>
    <w:basedOn w:val="Normal"/>
    <w:link w:val="CommentTextChar"/>
    <w:uiPriority w:val="99"/>
    <w:semiHidden/>
    <w:unhideWhenUsed/>
    <w:rsid w:val="009F55E4"/>
    <w:rPr>
      <w:sz w:val="20"/>
      <w:szCs w:val="20"/>
    </w:rPr>
  </w:style>
  <w:style w:type="character" w:customStyle="1" w:styleId="CommentTextChar">
    <w:name w:val="Comment Text Char"/>
    <w:basedOn w:val="DefaultParagraphFont"/>
    <w:link w:val="CommentText"/>
    <w:uiPriority w:val="99"/>
    <w:semiHidden/>
    <w:rsid w:val="009F55E4"/>
    <w:rPr>
      <w:sz w:val="20"/>
      <w:szCs w:val="20"/>
    </w:rPr>
  </w:style>
  <w:style w:type="paragraph" w:styleId="CommentSubject">
    <w:name w:val="annotation subject"/>
    <w:basedOn w:val="CommentText"/>
    <w:next w:val="CommentText"/>
    <w:link w:val="CommentSubjectChar"/>
    <w:uiPriority w:val="99"/>
    <w:semiHidden/>
    <w:unhideWhenUsed/>
    <w:rsid w:val="009F55E4"/>
    <w:rPr>
      <w:b/>
      <w:bCs/>
    </w:rPr>
  </w:style>
  <w:style w:type="character" w:customStyle="1" w:styleId="CommentSubjectChar">
    <w:name w:val="Comment Subject Char"/>
    <w:basedOn w:val="CommentTextChar"/>
    <w:link w:val="CommentSubject"/>
    <w:uiPriority w:val="99"/>
    <w:semiHidden/>
    <w:rsid w:val="009F55E4"/>
    <w:rPr>
      <w:b/>
      <w:bCs/>
      <w:sz w:val="20"/>
      <w:szCs w:val="20"/>
    </w:rPr>
  </w:style>
  <w:style w:type="paragraph" w:styleId="BalloonText">
    <w:name w:val="Balloon Text"/>
    <w:basedOn w:val="Normal"/>
    <w:link w:val="BalloonTextChar"/>
    <w:uiPriority w:val="99"/>
    <w:semiHidden/>
    <w:unhideWhenUsed/>
    <w:rsid w:val="009F55E4"/>
    <w:rPr>
      <w:rFonts w:ascii="Tahoma" w:hAnsi="Tahoma" w:cs="Tahoma"/>
      <w:sz w:val="16"/>
      <w:szCs w:val="16"/>
    </w:rPr>
  </w:style>
  <w:style w:type="character" w:customStyle="1" w:styleId="BalloonTextChar">
    <w:name w:val="Balloon Text Char"/>
    <w:basedOn w:val="DefaultParagraphFont"/>
    <w:link w:val="BalloonText"/>
    <w:uiPriority w:val="99"/>
    <w:semiHidden/>
    <w:rsid w:val="009F55E4"/>
    <w:rPr>
      <w:rFonts w:ascii="Tahoma" w:hAnsi="Tahoma" w:cs="Tahoma"/>
      <w:sz w:val="16"/>
      <w:szCs w:val="16"/>
    </w:rPr>
  </w:style>
  <w:style w:type="character" w:customStyle="1" w:styleId="Heading2Char">
    <w:name w:val="Heading 2 Char"/>
    <w:basedOn w:val="DefaultParagraphFont"/>
    <w:link w:val="Heading2"/>
    <w:uiPriority w:val="9"/>
    <w:rsid w:val="00D1558C"/>
    <w:rPr>
      <w:rFonts w:asciiTheme="majorHAnsi" w:eastAsiaTheme="majorEastAsia" w:hAnsiTheme="majorHAnsi" w:cstheme="majorBidi"/>
      <w:color w:val="365F91" w:themeColor="accent1" w:themeShade="BF"/>
      <w:sz w:val="24"/>
      <w:szCs w:val="24"/>
    </w:rPr>
  </w:style>
  <w:style w:type="character" w:customStyle="1" w:styleId="Heading1Char">
    <w:name w:val="Heading 1 Char"/>
    <w:basedOn w:val="DefaultParagraphFont"/>
    <w:link w:val="Heading1"/>
    <w:uiPriority w:val="9"/>
    <w:rsid w:val="00D1558C"/>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D1558C"/>
    <w:rPr>
      <w:rFonts w:asciiTheme="majorHAnsi" w:eastAsiaTheme="majorEastAsia" w:hAnsiTheme="majorHAnsi" w:cstheme="majorBidi"/>
      <w:color w:val="4F81BD" w:themeColor="accent1"/>
      <w:sz w:val="24"/>
      <w:szCs w:val="24"/>
    </w:rPr>
  </w:style>
  <w:style w:type="paragraph" w:styleId="FootnoteText">
    <w:name w:val="footnote text"/>
    <w:basedOn w:val="Normal"/>
    <w:link w:val="FootnoteTextChar"/>
    <w:uiPriority w:val="99"/>
    <w:unhideWhenUsed/>
    <w:rsid w:val="00F315A0"/>
    <w:rPr>
      <w:sz w:val="24"/>
      <w:szCs w:val="24"/>
    </w:rPr>
  </w:style>
  <w:style w:type="character" w:customStyle="1" w:styleId="FootnoteTextChar">
    <w:name w:val="Footnote Text Char"/>
    <w:basedOn w:val="DefaultParagraphFont"/>
    <w:link w:val="FootnoteText"/>
    <w:uiPriority w:val="99"/>
    <w:rsid w:val="00F315A0"/>
    <w:rPr>
      <w:sz w:val="24"/>
      <w:szCs w:val="24"/>
    </w:rPr>
  </w:style>
  <w:style w:type="character" w:styleId="FootnoteReference">
    <w:name w:val="footnote reference"/>
    <w:basedOn w:val="DefaultParagraphFont"/>
    <w:uiPriority w:val="99"/>
    <w:unhideWhenUsed/>
    <w:rsid w:val="00F315A0"/>
    <w:rPr>
      <w:vertAlign w:val="superscript"/>
    </w:rPr>
  </w:style>
  <w:style w:type="character" w:customStyle="1" w:styleId="Heading4Char">
    <w:name w:val="Heading 4 Char"/>
    <w:basedOn w:val="DefaultParagraphFont"/>
    <w:link w:val="Heading4"/>
    <w:uiPriority w:val="9"/>
    <w:rsid w:val="00D1558C"/>
    <w:rPr>
      <w:rFonts w:asciiTheme="majorHAnsi" w:eastAsiaTheme="majorEastAsia" w:hAnsiTheme="majorHAnsi" w:cstheme="majorBidi"/>
      <w:i/>
      <w:iCs/>
      <w:color w:val="4F81BD" w:themeColor="accent1"/>
      <w:sz w:val="24"/>
      <w:szCs w:val="24"/>
    </w:rPr>
  </w:style>
  <w:style w:type="character" w:styleId="Hyperlink">
    <w:name w:val="Hyperlink"/>
    <w:basedOn w:val="DefaultParagraphFont"/>
    <w:uiPriority w:val="99"/>
    <w:unhideWhenUsed/>
    <w:rsid w:val="00892F78"/>
    <w:rPr>
      <w:color w:val="0000FF" w:themeColor="hyperlink"/>
      <w:u w:val="single"/>
    </w:rPr>
  </w:style>
  <w:style w:type="character" w:customStyle="1" w:styleId="Heading5Char">
    <w:name w:val="Heading 5 Char"/>
    <w:basedOn w:val="DefaultParagraphFont"/>
    <w:link w:val="Heading5"/>
    <w:uiPriority w:val="9"/>
    <w:semiHidden/>
    <w:rsid w:val="00D1558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D1558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D1558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D1558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D1558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D1558C"/>
    <w:rPr>
      <w:b/>
      <w:bCs/>
      <w:sz w:val="18"/>
      <w:szCs w:val="18"/>
    </w:rPr>
  </w:style>
  <w:style w:type="paragraph" w:styleId="Title">
    <w:name w:val="Title"/>
    <w:basedOn w:val="Normal"/>
    <w:next w:val="Normal"/>
    <w:link w:val="TitleChar"/>
    <w:uiPriority w:val="10"/>
    <w:qFormat/>
    <w:rsid w:val="00D1558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D1558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1558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1558C"/>
    <w:rPr>
      <w:i/>
      <w:iCs/>
      <w:sz w:val="24"/>
      <w:szCs w:val="24"/>
    </w:rPr>
  </w:style>
  <w:style w:type="character" w:styleId="Strong">
    <w:name w:val="Strong"/>
    <w:basedOn w:val="DefaultParagraphFont"/>
    <w:uiPriority w:val="22"/>
    <w:qFormat/>
    <w:rsid w:val="00D1558C"/>
    <w:rPr>
      <w:b/>
      <w:bCs/>
      <w:spacing w:val="0"/>
    </w:rPr>
  </w:style>
  <w:style w:type="character" w:styleId="Emphasis">
    <w:name w:val="Emphasis"/>
    <w:uiPriority w:val="20"/>
    <w:qFormat/>
    <w:rsid w:val="00D1558C"/>
    <w:rPr>
      <w:b/>
      <w:bCs/>
      <w:i/>
      <w:iCs/>
      <w:color w:val="5A5A5A" w:themeColor="text1" w:themeTint="A5"/>
    </w:rPr>
  </w:style>
  <w:style w:type="paragraph" w:styleId="NoSpacing">
    <w:name w:val="No Spacing"/>
    <w:basedOn w:val="Normal"/>
    <w:link w:val="NoSpacingChar"/>
    <w:uiPriority w:val="1"/>
    <w:qFormat/>
    <w:rsid w:val="00D1558C"/>
    <w:pPr>
      <w:ind w:firstLine="0"/>
    </w:pPr>
  </w:style>
  <w:style w:type="character" w:customStyle="1" w:styleId="NoSpacingChar">
    <w:name w:val="No Spacing Char"/>
    <w:basedOn w:val="DefaultParagraphFont"/>
    <w:link w:val="NoSpacing"/>
    <w:uiPriority w:val="1"/>
    <w:rsid w:val="00D1558C"/>
  </w:style>
  <w:style w:type="paragraph" w:styleId="Quote">
    <w:name w:val="Quote"/>
    <w:basedOn w:val="Normal"/>
    <w:next w:val="Normal"/>
    <w:link w:val="QuoteChar"/>
    <w:uiPriority w:val="29"/>
    <w:qFormat/>
    <w:rsid w:val="00D1558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1558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1558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1558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1558C"/>
    <w:rPr>
      <w:i/>
      <w:iCs/>
      <w:color w:val="5A5A5A" w:themeColor="text1" w:themeTint="A5"/>
    </w:rPr>
  </w:style>
  <w:style w:type="character" w:styleId="IntenseEmphasis">
    <w:name w:val="Intense Emphasis"/>
    <w:uiPriority w:val="21"/>
    <w:qFormat/>
    <w:rsid w:val="00D1558C"/>
    <w:rPr>
      <w:b/>
      <w:bCs/>
      <w:i/>
      <w:iCs/>
      <w:color w:val="4F81BD" w:themeColor="accent1"/>
      <w:sz w:val="22"/>
      <w:szCs w:val="22"/>
    </w:rPr>
  </w:style>
  <w:style w:type="character" w:styleId="SubtleReference">
    <w:name w:val="Subtle Reference"/>
    <w:uiPriority w:val="31"/>
    <w:qFormat/>
    <w:rsid w:val="00D1558C"/>
    <w:rPr>
      <w:color w:val="auto"/>
      <w:u w:val="single" w:color="9BBB59" w:themeColor="accent3"/>
    </w:rPr>
  </w:style>
  <w:style w:type="character" w:styleId="IntenseReference">
    <w:name w:val="Intense Reference"/>
    <w:basedOn w:val="DefaultParagraphFont"/>
    <w:uiPriority w:val="32"/>
    <w:qFormat/>
    <w:rsid w:val="00D1558C"/>
    <w:rPr>
      <w:b/>
      <w:bCs/>
      <w:color w:val="76923C" w:themeColor="accent3" w:themeShade="BF"/>
      <w:u w:val="single" w:color="9BBB59" w:themeColor="accent3"/>
    </w:rPr>
  </w:style>
  <w:style w:type="character" w:styleId="BookTitle">
    <w:name w:val="Book Title"/>
    <w:basedOn w:val="DefaultParagraphFont"/>
    <w:uiPriority w:val="33"/>
    <w:qFormat/>
    <w:rsid w:val="00D1558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1558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9947">
      <w:bodyDiv w:val="1"/>
      <w:marLeft w:val="0"/>
      <w:marRight w:val="0"/>
      <w:marTop w:val="0"/>
      <w:marBottom w:val="0"/>
      <w:divBdr>
        <w:top w:val="none" w:sz="0" w:space="0" w:color="auto"/>
        <w:left w:val="none" w:sz="0" w:space="0" w:color="auto"/>
        <w:bottom w:val="none" w:sz="0" w:space="0" w:color="auto"/>
        <w:right w:val="none" w:sz="0" w:space="0" w:color="auto"/>
      </w:divBdr>
    </w:div>
    <w:div w:id="468058224">
      <w:bodyDiv w:val="1"/>
      <w:marLeft w:val="0"/>
      <w:marRight w:val="0"/>
      <w:marTop w:val="0"/>
      <w:marBottom w:val="0"/>
      <w:divBdr>
        <w:top w:val="none" w:sz="0" w:space="0" w:color="auto"/>
        <w:left w:val="none" w:sz="0" w:space="0" w:color="auto"/>
        <w:bottom w:val="none" w:sz="0" w:space="0" w:color="auto"/>
        <w:right w:val="none" w:sz="0" w:space="0" w:color="auto"/>
      </w:divBdr>
    </w:div>
    <w:div w:id="701785949">
      <w:bodyDiv w:val="1"/>
      <w:marLeft w:val="0"/>
      <w:marRight w:val="0"/>
      <w:marTop w:val="0"/>
      <w:marBottom w:val="0"/>
      <w:divBdr>
        <w:top w:val="none" w:sz="0" w:space="0" w:color="auto"/>
        <w:left w:val="none" w:sz="0" w:space="0" w:color="auto"/>
        <w:bottom w:val="none" w:sz="0" w:space="0" w:color="auto"/>
        <w:right w:val="none" w:sz="0" w:space="0" w:color="auto"/>
      </w:divBdr>
    </w:div>
    <w:div w:id="810171782">
      <w:bodyDiv w:val="1"/>
      <w:marLeft w:val="0"/>
      <w:marRight w:val="0"/>
      <w:marTop w:val="0"/>
      <w:marBottom w:val="0"/>
      <w:divBdr>
        <w:top w:val="none" w:sz="0" w:space="0" w:color="auto"/>
        <w:left w:val="none" w:sz="0" w:space="0" w:color="auto"/>
        <w:bottom w:val="none" w:sz="0" w:space="0" w:color="auto"/>
        <w:right w:val="none" w:sz="0" w:space="0" w:color="auto"/>
      </w:divBdr>
    </w:div>
    <w:div w:id="12763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ornell.edu/projects/civitas/"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www.wombat-voting.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5743EF9-7158-4C92-AAD5-1B8CB422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Teague</dc:creator>
  <cp:lastModifiedBy>Vanessa Teague</cp:lastModifiedBy>
  <cp:revision>3</cp:revision>
  <cp:lastPrinted>2014-07-01T00:05:00Z</cp:lastPrinted>
  <dcterms:created xsi:type="dcterms:W3CDTF">2014-07-01T03:41:00Z</dcterms:created>
  <dcterms:modified xsi:type="dcterms:W3CDTF">2014-07-01T03:49:00Z</dcterms:modified>
</cp:coreProperties>
</file>